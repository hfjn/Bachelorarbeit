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957" w:rsidRPr="00FC02FE" w:rsidRDefault="00B92957"/>
    <w:p w:rsidR="00B92957" w:rsidRPr="00FC02FE" w:rsidRDefault="000A3B01" w:rsidP="00887178">
      <w:pPr>
        <w:pStyle w:val="BasicTextCentered"/>
        <w:jc w:val="left"/>
      </w:pPr>
      <w:r>
        <w:rPr>
          <w:noProof/>
        </w:rPr>
        <mc:AlternateContent>
          <mc:Choice Requires="wps">
            <w:drawing>
              <wp:anchor distT="0" distB="0" distL="114300" distR="114300" simplePos="0" relativeHeight="251658240" behindDoc="0" locked="0" layoutInCell="1" allowOverlap="1">
                <wp:simplePos x="0" y="0"/>
                <wp:positionH relativeFrom="column">
                  <wp:posOffset>-22860</wp:posOffset>
                </wp:positionH>
                <wp:positionV relativeFrom="paragraph">
                  <wp:posOffset>6726555</wp:posOffset>
                </wp:positionV>
                <wp:extent cx="5800725" cy="2154555"/>
                <wp:effectExtent l="2540" t="0" r="635"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154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2957" w:rsidRDefault="00B92957" w:rsidP="00463BC7">
                            <w:pPr>
                              <w:pStyle w:val="BasicTextIndentation"/>
                            </w:pPr>
                            <w:r w:rsidRPr="00F656D1">
                              <w:rPr>
                                <w:rStyle w:val="BasicCharBold"/>
                              </w:rPr>
                              <w:t>Themensteller:</w:t>
                            </w:r>
                            <w:r>
                              <w:tab/>
                              <w:t>Prof. Dr. Oliver Thomas</w:t>
                            </w:r>
                          </w:p>
                          <w:p w:rsidR="00B92957" w:rsidRDefault="00B92957" w:rsidP="00463BC7">
                            <w:pPr>
                              <w:pStyle w:val="BasicTextIndentation"/>
                            </w:pPr>
                            <w:r w:rsidRPr="00F656D1">
                              <w:rPr>
                                <w:rStyle w:val="BasicCharBold"/>
                              </w:rPr>
                              <w:t>Betreuer:</w:t>
                            </w:r>
                            <w:r>
                              <w:tab/>
                              <w:t>Dirk Metzger, M.Sc. withHonors</w:t>
                            </w:r>
                          </w:p>
                          <w:p w:rsidR="00B92957" w:rsidRDefault="00B92957" w:rsidP="00463BC7">
                            <w:pPr>
                              <w:pStyle w:val="BasicTextIndentation"/>
                            </w:pPr>
                          </w:p>
                          <w:p w:rsidR="00B92957" w:rsidRDefault="00B92957" w:rsidP="00463BC7">
                            <w:pPr>
                              <w:pStyle w:val="BasicTextIndentation"/>
                            </w:pPr>
                            <w:r>
                              <w:rPr>
                                <w:rStyle w:val="BasicCharBold"/>
                              </w:rPr>
                              <w:t>V</w:t>
                            </w:r>
                            <w:r w:rsidRPr="00F656D1">
                              <w:rPr>
                                <w:rStyle w:val="BasicCharBold"/>
                              </w:rPr>
                              <w:t>orgelegt von:</w:t>
                            </w:r>
                            <w:r>
                              <w:tab/>
                              <w:t>Jannik Hoffjann</w:t>
                            </w:r>
                            <w:r>
                              <w:br/>
                              <w:t>Jahnplatz 6 W-169</w:t>
                            </w:r>
                            <w:r>
                              <w:br/>
                              <w:t>49080 Osnabrück</w:t>
                            </w:r>
                            <w:r>
                              <w:br/>
                            </w:r>
                          </w:p>
                          <w:p w:rsidR="00B92957" w:rsidRDefault="00B92957" w:rsidP="00F656D1">
                            <w:pPr>
                              <w:pStyle w:val="BasicTextIndentation"/>
                              <w:ind w:firstLine="0"/>
                            </w:pPr>
                            <w:r>
                              <w:t>Matrikelnummer: 945592</w:t>
                            </w:r>
                            <w:r>
                              <w:br/>
                            </w:r>
                            <w:r w:rsidRPr="00F656D1">
                              <w:t>E-Mail-Adresse:</w:t>
                            </w:r>
                            <w:r>
                              <w:t xml:space="preserve"> jhoffjann@uni-osnabrueck.de</w:t>
                            </w:r>
                          </w:p>
                          <w:p w:rsidR="00B92957" w:rsidRDefault="00B92957" w:rsidP="00463BC7">
                            <w:pPr>
                              <w:pStyle w:val="BasicTextIndentation"/>
                            </w:pPr>
                          </w:p>
                          <w:p w:rsidR="00B92957" w:rsidRDefault="00B92957" w:rsidP="00A509D9">
                            <w:pPr>
                              <w:pStyle w:val="BasicTextIndentation"/>
                            </w:pPr>
                            <w:r w:rsidRPr="00F656D1">
                              <w:rPr>
                                <w:rStyle w:val="BasicCharBold"/>
                              </w:rPr>
                              <w:t>Abgabetermin:</w:t>
                            </w:r>
                            <w:r>
                              <w:tab/>
                              <w:t>JJJJ-MM-TT</w:t>
                            </w:r>
                          </w:p>
                          <w:p w:rsidR="00B92957" w:rsidRDefault="00B92957"/>
                          <w:p w:rsidR="00B92957" w:rsidRDefault="00B92957" w:rsidP="00463BC7">
                            <w:pPr>
                              <w:pStyle w:val="BasicTextIndentation"/>
                            </w:pPr>
                            <w:r w:rsidRPr="00F656D1">
                              <w:rPr>
                                <w:rStyle w:val="BasicCharBold"/>
                              </w:rPr>
                              <w:t>Themensteller:</w:t>
                            </w:r>
                            <w:r>
                              <w:tab/>
                              <w:t>Prof. Dr. Oliver Thomas</w:t>
                            </w:r>
                          </w:p>
                          <w:p w:rsidR="00B92957" w:rsidRDefault="00B92957" w:rsidP="00463BC7">
                            <w:pPr>
                              <w:pStyle w:val="BasicTextIndentation"/>
                            </w:pPr>
                            <w:r w:rsidRPr="00F656D1">
                              <w:rPr>
                                <w:rStyle w:val="BasicCharBold"/>
                              </w:rPr>
                              <w:t>Betreuer:</w:t>
                            </w:r>
                            <w:r>
                              <w:tab/>
                              <w:t>Vorname Name</w:t>
                            </w:r>
                          </w:p>
                          <w:p w:rsidR="00B92957" w:rsidRDefault="00B92957" w:rsidP="00463BC7">
                            <w:pPr>
                              <w:pStyle w:val="BasicTextIndentation"/>
                            </w:pPr>
                          </w:p>
                          <w:p w:rsidR="00B92957" w:rsidRDefault="00B92957"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rsidR="00B92957" w:rsidRDefault="00B92957" w:rsidP="00F656D1">
                            <w:pPr>
                              <w:pStyle w:val="BasicTextIndentation"/>
                              <w:ind w:firstLine="0"/>
                            </w:pPr>
                            <w:r>
                              <w:t xml:space="preserve">Matrikelnummer: </w:t>
                            </w:r>
                            <w:r w:rsidRPr="00F656D1">
                              <w:t>00000000</w:t>
                            </w:r>
                            <w:r>
                              <w:br/>
                            </w:r>
                            <w:r w:rsidRPr="00F656D1">
                              <w:t>E-Mail-Adresse:</w:t>
                            </w:r>
                            <w:r>
                              <w:t xml:space="preserve"> mustermann@uni-osnabrueck.de</w:t>
                            </w:r>
                          </w:p>
                          <w:p w:rsidR="00B92957" w:rsidRDefault="00B92957" w:rsidP="00463BC7">
                            <w:pPr>
                              <w:pStyle w:val="BasicTextIndentation"/>
                            </w:pPr>
                          </w:p>
                          <w:p w:rsidR="00B92957" w:rsidRDefault="00B92957" w:rsidP="00A509D9">
                            <w:pPr>
                              <w:pStyle w:val="BasicTextIndentation"/>
                            </w:pPr>
                            <w:r w:rsidRPr="00F656D1">
                              <w:rPr>
                                <w:rStyle w:val="BasicCharBold"/>
                              </w:rPr>
                              <w:t>Abgabetermin:</w:t>
                            </w:r>
                            <w:r>
                              <w:tab/>
                              <w:t>JJJJ-MM-TT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1.75pt;margin-top:529.65pt;width:456.75pt;height:169.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" stroked="f">
                <v:textbox>
                  <w:txbxContent>
                    <w:p w:rsidR="00B92957" w:rsidRDefault="00B92957" w:rsidP="00463BC7">
                      <w:pPr>
                        <w:pStyle w:val="BasicTextIndentation"/>
                      </w:pPr>
                      <w:r w:rsidRPr="00F656D1">
                        <w:rPr>
                          <w:rStyle w:val="BasicCharBold"/>
                        </w:rPr>
                        <w:t>Themensteller:</w:t>
                      </w:r>
                      <w:r>
                        <w:tab/>
                        <w:t>Prof. Dr. Oliver Thomas</w:t>
                      </w:r>
                    </w:p>
                    <w:p w:rsidR="00B92957" w:rsidRDefault="00B92957" w:rsidP="00463BC7">
                      <w:pPr>
                        <w:pStyle w:val="BasicTextIndentation"/>
                      </w:pPr>
                      <w:r w:rsidRPr="00F656D1">
                        <w:rPr>
                          <w:rStyle w:val="BasicCharBold"/>
                        </w:rPr>
                        <w:t>Betreuer:</w:t>
                      </w:r>
                      <w:r>
                        <w:tab/>
                        <w:t>Dirk Metzger, M.Sc. withHonors</w:t>
                      </w:r>
                    </w:p>
                    <w:p w:rsidR="00B92957" w:rsidRDefault="00B92957" w:rsidP="00463BC7">
                      <w:pPr>
                        <w:pStyle w:val="BasicTextIndentation"/>
                      </w:pPr>
                    </w:p>
                    <w:p w:rsidR="00B92957" w:rsidRDefault="00B92957" w:rsidP="00463BC7">
                      <w:pPr>
                        <w:pStyle w:val="BasicTextIndentation"/>
                      </w:pPr>
                      <w:r>
                        <w:rPr>
                          <w:rStyle w:val="BasicCharBold"/>
                        </w:rPr>
                        <w:t>V</w:t>
                      </w:r>
                      <w:r w:rsidRPr="00F656D1">
                        <w:rPr>
                          <w:rStyle w:val="BasicCharBold"/>
                        </w:rPr>
                        <w:t>orgelegt von:</w:t>
                      </w:r>
                      <w:r>
                        <w:tab/>
                        <w:t>Jannik Hoffjann</w:t>
                      </w:r>
                      <w:r>
                        <w:br/>
                        <w:t>Jahnplatz 6 W-169</w:t>
                      </w:r>
                      <w:r>
                        <w:br/>
                        <w:t>49080 Osnabrück</w:t>
                      </w:r>
                      <w:r>
                        <w:br/>
                      </w:r>
                    </w:p>
                    <w:p w:rsidR="00B92957" w:rsidRDefault="00B92957" w:rsidP="00F656D1">
                      <w:pPr>
                        <w:pStyle w:val="BasicTextIndentation"/>
                        <w:ind w:firstLine="0"/>
                      </w:pPr>
                      <w:r>
                        <w:t>Matrikelnummer: 945592</w:t>
                      </w:r>
                      <w:r>
                        <w:br/>
                      </w:r>
                      <w:r w:rsidRPr="00F656D1">
                        <w:t>E-Mail-Adresse:</w:t>
                      </w:r>
                      <w:r>
                        <w:t xml:space="preserve"> jhoffjann@uni-osnabrueck.de</w:t>
                      </w:r>
                    </w:p>
                    <w:p w:rsidR="00B92957" w:rsidRDefault="00B92957" w:rsidP="00463BC7">
                      <w:pPr>
                        <w:pStyle w:val="BasicTextIndentation"/>
                      </w:pPr>
                    </w:p>
                    <w:p w:rsidR="00B92957" w:rsidRDefault="00B92957" w:rsidP="00A509D9">
                      <w:pPr>
                        <w:pStyle w:val="BasicTextIndentation"/>
                      </w:pPr>
                      <w:r w:rsidRPr="00F656D1">
                        <w:rPr>
                          <w:rStyle w:val="BasicCharBold"/>
                        </w:rPr>
                        <w:t>Abgabetermin:</w:t>
                      </w:r>
                      <w:r>
                        <w:tab/>
                        <w:t>JJJJ-MM-TT</w:t>
                      </w:r>
                    </w:p>
                    <w:p w:rsidR="00B92957" w:rsidRDefault="00B92957"/>
                    <w:p w:rsidR="00B92957" w:rsidRDefault="00B92957" w:rsidP="00463BC7">
                      <w:pPr>
                        <w:pStyle w:val="BasicTextIndentation"/>
                      </w:pPr>
                      <w:r w:rsidRPr="00F656D1">
                        <w:rPr>
                          <w:rStyle w:val="BasicCharBold"/>
                        </w:rPr>
                        <w:t>Themensteller:</w:t>
                      </w:r>
                      <w:r>
                        <w:tab/>
                        <w:t>Prof. Dr. Oliver Thomas</w:t>
                      </w:r>
                    </w:p>
                    <w:p w:rsidR="00B92957" w:rsidRDefault="00B92957" w:rsidP="00463BC7">
                      <w:pPr>
                        <w:pStyle w:val="BasicTextIndentation"/>
                      </w:pPr>
                      <w:r w:rsidRPr="00F656D1">
                        <w:rPr>
                          <w:rStyle w:val="BasicCharBold"/>
                        </w:rPr>
                        <w:t>Betreuer:</w:t>
                      </w:r>
                      <w:r>
                        <w:tab/>
                        <w:t>Vorname Name</w:t>
                      </w:r>
                    </w:p>
                    <w:p w:rsidR="00B92957" w:rsidRDefault="00B92957" w:rsidP="00463BC7">
                      <w:pPr>
                        <w:pStyle w:val="BasicTextIndentation"/>
                      </w:pPr>
                    </w:p>
                    <w:p w:rsidR="00B92957" w:rsidRDefault="00B92957"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rsidR="00B92957" w:rsidRDefault="00B92957" w:rsidP="00F656D1">
                      <w:pPr>
                        <w:pStyle w:val="BasicTextIndentation"/>
                        <w:ind w:firstLine="0"/>
                      </w:pPr>
                      <w:r>
                        <w:t xml:space="preserve">Matrikelnummer: </w:t>
                      </w:r>
                      <w:r w:rsidRPr="00F656D1">
                        <w:t>00000000</w:t>
                      </w:r>
                      <w:r>
                        <w:br/>
                      </w:r>
                      <w:r w:rsidRPr="00F656D1">
                        <w:t>E-Mail-Adresse:</w:t>
                      </w:r>
                      <w:r>
                        <w:t xml:space="preserve"> mustermann@uni-osnabrueck.de</w:t>
                      </w:r>
                    </w:p>
                    <w:p w:rsidR="00B92957" w:rsidRDefault="00B92957" w:rsidP="00463BC7">
                      <w:pPr>
                        <w:pStyle w:val="BasicTextIndentation"/>
                      </w:pPr>
                    </w:p>
                    <w:p w:rsidR="00B92957" w:rsidRDefault="00B92957" w:rsidP="00A509D9">
                      <w:pPr>
                        <w:pStyle w:val="BasicTextIndentation"/>
                      </w:pPr>
                      <w:r w:rsidRPr="00F656D1">
                        <w:rPr>
                          <w:rStyle w:val="BasicCharBold"/>
                        </w:rPr>
                        <w:t>Abgabetermin:</w:t>
                      </w:r>
                      <w:r>
                        <w:tab/>
                        <w:t>JJJJ-MM-TT</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-17145</wp:posOffset>
                </wp:positionH>
                <wp:positionV relativeFrom="paragraph">
                  <wp:posOffset>1470660</wp:posOffset>
                </wp:positionV>
                <wp:extent cx="5911215" cy="349504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3495040"/>
                        </a:xfrm>
                        <a:prstGeom prst="rect">
                          <a:avLst/>
                        </a:prstGeom>
                        <a:noFill/>
                        <a:ln>
                          <a:noFill/>
                        </a:ln>
                        <a:extLst>
                          <a:ext uri="{909E8E84-426E-40dd-AFC4-6F175D3DCCD1}">
                            <a14:hiddenFill xmlns:a14="http://schemas.microsoft.com/office/drawing/2010/main">
                              <a:solidFill>
                                <a:srgbClr val="F2F2F2">
                                  <a:alpha val="70195"/>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957" w:rsidRPr="00B33509" w:rsidRDefault="00B92957" w:rsidP="00463BC7">
                            <w:pPr>
                              <w:pStyle w:val="BasicTextCentered"/>
                            </w:pPr>
                          </w:p>
                          <w:p w:rsidR="00B92957" w:rsidRPr="00B33509" w:rsidRDefault="00B92957" w:rsidP="00463BC7">
                            <w:pPr>
                              <w:pStyle w:val="BasicTextCentered"/>
                            </w:pPr>
                          </w:p>
                          <w:p w:rsidR="00B92957" w:rsidRPr="00B33509" w:rsidRDefault="00B92957" w:rsidP="003E50DB">
                            <w:pPr>
                              <w:pStyle w:val="Titel"/>
                            </w:pPr>
                            <w:r>
                              <w:t>Expose: Einblendung von kontextsensitiven Inhalten auf der Google Glass</w:t>
                            </w:r>
                          </w:p>
                          <w:p w:rsidR="00B92957" w:rsidRPr="00B33509" w:rsidRDefault="00B92957" w:rsidP="00463BC7">
                            <w:pPr>
                              <w:spacing w:after="200" w:line="276" w:lineRule="auto"/>
                              <w:jc w:val="center"/>
                            </w:pPr>
                          </w:p>
                          <w:p w:rsidR="00B92957" w:rsidRPr="00B33509" w:rsidRDefault="00B92957" w:rsidP="00463BC7">
                            <w:pPr>
                              <w:pStyle w:val="BasicTextCentered"/>
                            </w:pPr>
                          </w:p>
                          <w:p w:rsidR="00B92957" w:rsidRPr="00B33509" w:rsidRDefault="00B92957" w:rsidP="00463BC7">
                            <w:pPr>
                              <w:pStyle w:val="BasicTextCentered"/>
                            </w:pPr>
                          </w:p>
                          <w:p w:rsidR="00B92957" w:rsidRPr="00B33509" w:rsidRDefault="00B92957" w:rsidP="00E87D03">
                            <w:pPr>
                              <w:pStyle w:val="BasicTextCentered"/>
                            </w:pPr>
                            <w:r w:rsidRPr="00B33509">
                              <w:rPr>
                                <w:rStyle w:val="BasicCharBold"/>
                              </w:rPr>
                              <w:t>Bachelorarbeit</w:t>
                            </w:r>
                          </w:p>
                          <w:p w:rsidR="00B92957" w:rsidRPr="00B33509" w:rsidRDefault="00B92957" w:rsidP="00463BC7">
                            <w:pPr>
                              <w:pStyle w:val="BasicTextCentered"/>
                            </w:pPr>
                          </w:p>
                          <w:p w:rsidR="00B92957" w:rsidRPr="00B33509" w:rsidRDefault="00B92957" w:rsidP="003E50DB">
                            <w:pPr>
                              <w:pStyle w:val="BasicTextCentered"/>
                            </w:pPr>
                            <w:r w:rsidRPr="00B33509">
                              <w:t>am Fachgebiet Informationsmanagement und Wirtschaftsinformatik,</w:t>
                            </w:r>
                            <w:r w:rsidRPr="00B33509">
                              <w:br/>
                              <w:t>Universität Osnabrück</w:t>
                            </w:r>
                          </w:p>
                          <w:p w:rsidR="00B92957" w:rsidRPr="00B33509" w:rsidRDefault="00B92957" w:rsidP="003E50DB">
                            <w:pPr>
                              <w:pStyle w:val="BasicTextCentered"/>
                            </w:pPr>
                          </w:p>
                          <w:p w:rsidR="00B92957" w:rsidRPr="00B33509" w:rsidRDefault="00B92957" w:rsidP="003E50DB">
                            <w:pPr>
                              <w:pStyle w:val="BasicTextCentered"/>
                            </w:pPr>
                            <w:r w:rsidRPr="00B33509">
                              <w:t xml:space="preserve">zur Erlangung des Grades </w:t>
                            </w:r>
                          </w:p>
                          <w:p w:rsidR="00B92957" w:rsidRPr="00B33509" w:rsidRDefault="00B92957" w:rsidP="003E50DB">
                            <w:pPr>
                              <w:pStyle w:val="BasicTextCentered"/>
                            </w:pPr>
                            <w:r w:rsidRPr="00B33509">
                              <w:t xml:space="preserve">Bachelor of Science (B. Sc.) </w:t>
                            </w:r>
                          </w:p>
                          <w:p w:rsidR="00B92957" w:rsidRPr="00B33509" w:rsidRDefault="00B92957" w:rsidP="003E50DB">
                            <w:pPr>
                              <w:pStyle w:val="BasicTextCentered"/>
                            </w:pPr>
                            <w:r w:rsidRPr="00B33509">
                              <w:t xml:space="preserve">im Studiengang </w:t>
                            </w:r>
                          </w:p>
                          <w:p w:rsidR="00B92957" w:rsidRPr="00B33509" w:rsidRDefault="00B92957" w:rsidP="003E50DB">
                            <w:pPr>
                              <w:pStyle w:val="BasicTextCentered"/>
                            </w:pPr>
                            <w:r>
                              <w:t>Wirtschaftsinformatik</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1.3pt;margin-top:115.8pt;width:465.45pt;height:27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" filled="f" fillcolor="#f2f2f2" stroked="f">
                <v:fill opacity="46003f"/>
                <v:textbox style="mso-fit-shape-to-text:t">
                  <w:txbxContent>
                    <w:p w:rsidR="00B92957" w:rsidRPr="00B33509" w:rsidRDefault="00B92957" w:rsidP="00463BC7">
                      <w:pPr>
                        <w:pStyle w:val="BasicTextCentered"/>
                      </w:pPr>
                    </w:p>
                    <w:p w:rsidR="00B92957" w:rsidRPr="00B33509" w:rsidRDefault="00B92957" w:rsidP="00463BC7">
                      <w:pPr>
                        <w:pStyle w:val="BasicTextCentered"/>
                      </w:pPr>
                    </w:p>
                    <w:p w:rsidR="00B92957" w:rsidRPr="00B33509" w:rsidRDefault="00B92957" w:rsidP="003E50DB">
                      <w:pPr>
                        <w:pStyle w:val="Titel"/>
                      </w:pPr>
                      <w:r>
                        <w:t>Expose: Einblendung von kontextsensitiven Inhalten auf der Google Glass</w:t>
                      </w:r>
                    </w:p>
                    <w:p w:rsidR="00B92957" w:rsidRPr="00B33509" w:rsidRDefault="00B92957" w:rsidP="00463BC7">
                      <w:pPr>
                        <w:spacing w:after="200" w:line="276" w:lineRule="auto"/>
                        <w:jc w:val="center"/>
                      </w:pPr>
                    </w:p>
                    <w:p w:rsidR="00B92957" w:rsidRPr="00B33509" w:rsidRDefault="00B92957" w:rsidP="00463BC7">
                      <w:pPr>
                        <w:pStyle w:val="BasicTextCentered"/>
                      </w:pPr>
                    </w:p>
                    <w:p w:rsidR="00B92957" w:rsidRPr="00B33509" w:rsidRDefault="00B92957" w:rsidP="00463BC7">
                      <w:pPr>
                        <w:pStyle w:val="BasicTextCentered"/>
                      </w:pPr>
                    </w:p>
                    <w:p w:rsidR="00B92957" w:rsidRPr="00B33509" w:rsidRDefault="00B92957" w:rsidP="00E87D03">
                      <w:pPr>
                        <w:pStyle w:val="BasicTextCentered"/>
                      </w:pPr>
                      <w:r w:rsidRPr="00B33509">
                        <w:rPr>
                          <w:rStyle w:val="BasicCharBold"/>
                        </w:rPr>
                        <w:t>Bachelorarbeit</w:t>
                      </w:r>
                    </w:p>
                    <w:p w:rsidR="00B92957" w:rsidRPr="00B33509" w:rsidRDefault="00B92957" w:rsidP="00463BC7">
                      <w:pPr>
                        <w:pStyle w:val="BasicTextCentered"/>
                      </w:pPr>
                    </w:p>
                    <w:p w:rsidR="00B92957" w:rsidRPr="00B33509" w:rsidRDefault="00B92957" w:rsidP="003E50DB">
                      <w:pPr>
                        <w:pStyle w:val="BasicTextCentered"/>
                      </w:pPr>
                      <w:r w:rsidRPr="00B33509">
                        <w:t>am Fachgebiet Informationsmanagement und Wirtschaftsinformatik,</w:t>
                      </w:r>
                      <w:r w:rsidRPr="00B33509">
                        <w:br/>
                        <w:t>Universität Osnabrück</w:t>
                      </w:r>
                    </w:p>
                    <w:p w:rsidR="00B92957" w:rsidRPr="00B33509" w:rsidRDefault="00B92957" w:rsidP="003E50DB">
                      <w:pPr>
                        <w:pStyle w:val="BasicTextCentered"/>
                      </w:pPr>
                    </w:p>
                    <w:p w:rsidR="00B92957" w:rsidRPr="00B33509" w:rsidRDefault="00B92957" w:rsidP="003E50DB">
                      <w:pPr>
                        <w:pStyle w:val="BasicTextCentered"/>
                      </w:pPr>
                      <w:r w:rsidRPr="00B33509">
                        <w:t xml:space="preserve">zur Erlangung des Grades </w:t>
                      </w:r>
                    </w:p>
                    <w:p w:rsidR="00B92957" w:rsidRPr="00B33509" w:rsidRDefault="00B92957" w:rsidP="003E50DB">
                      <w:pPr>
                        <w:pStyle w:val="BasicTextCentered"/>
                      </w:pPr>
                      <w:r w:rsidRPr="00B33509">
                        <w:t xml:space="preserve">Bachelor of Science (B. Sc.) </w:t>
                      </w:r>
                    </w:p>
                    <w:p w:rsidR="00B92957" w:rsidRPr="00B33509" w:rsidRDefault="00B92957" w:rsidP="003E50DB">
                      <w:pPr>
                        <w:pStyle w:val="BasicTextCentered"/>
                      </w:pPr>
                      <w:r w:rsidRPr="00B33509">
                        <w:t xml:space="preserve">im Studiengang </w:t>
                      </w:r>
                    </w:p>
                    <w:p w:rsidR="00B92957" w:rsidRPr="00B33509" w:rsidRDefault="00B92957" w:rsidP="003E50DB">
                      <w:pPr>
                        <w:pStyle w:val="BasicTextCentered"/>
                      </w:pPr>
                      <w:r>
                        <w:t>Wirtschaftsinformatik</w:t>
                      </w:r>
                    </w:p>
                  </w:txbxContent>
                </v:textbox>
              </v:shape>
            </w:pict>
          </mc:Fallback>
        </mc:AlternateContent>
      </w:r>
      <w:r w:rsidR="00B92957" w:rsidRPr="00FC02FE">
        <w:br w:type="page"/>
      </w:r>
    </w:p>
    <w:p w:rsidR="00B92957" w:rsidRPr="00FC02FE" w:rsidRDefault="00B92957" w:rsidP="006E1E44">
      <w:pPr>
        <w:pStyle w:val="BasicText"/>
        <w:sectPr w:rsidR="00B92957" w:rsidRPr="00FC02FE" w:rsidSect="008A0686">
          <w:headerReference w:type="default" r:id="rId8"/>
          <w:headerReference w:type="first" r:id="rId9"/>
          <w:pgSz w:w="11906" w:h="16838"/>
          <w:pgMar w:top="1417" w:right="1417" w:bottom="1134" w:left="1417" w:header="850" w:footer="708" w:gutter="0"/>
          <w:pgNumType w:fmt="upperRoman"/>
          <w:cols w:space="708"/>
          <w:titlePg/>
          <w:docGrid w:linePitch="360"/>
        </w:sectPr>
      </w:pPr>
    </w:p>
    <w:p w:rsidR="00B92957" w:rsidRPr="00FC02FE" w:rsidRDefault="00B92957" w:rsidP="00D85134">
      <w:pPr>
        <w:pStyle w:val="BasicTextHeading1look-alike"/>
        <w:numPr>
          <w:ilvl w:val="0"/>
          <w:numId w:val="0"/>
        </w:numPr>
      </w:pPr>
      <w:r w:rsidRPr="00FC02FE">
        <w:lastRenderedPageBreak/>
        <w:t>Inhaltsverzeichnis</w:t>
      </w:r>
    </w:p>
    <w:p w:rsidR="00B92957" w:rsidRDefault="00B92957">
      <w:pPr>
        <w:pStyle w:val="Verzeichnis1"/>
        <w:tabs>
          <w:tab w:val="left" w:pos="360"/>
        </w:tabs>
        <w:rPr>
          <w:rFonts w:ascii="Calibri" w:eastAsia="MS MinNew Roman" w:hAnsi="Calibri"/>
          <w:lang w:eastAsia="ja-JP"/>
        </w:rPr>
      </w:pPr>
      <w:r w:rsidRPr="00FC02FE">
        <w:rPr>
          <w:i/>
          <w:iCs/>
        </w:rPr>
        <w:fldChar w:fldCharType="begin"/>
      </w:r>
      <w:r w:rsidRPr="00FC02FE">
        <w:rPr>
          <w:i/>
          <w:iCs/>
        </w:rPr>
        <w:instrText xml:space="preserve"> TOC \o "1-4" \h \z \t "Überschrift 8;2;Überschrift 9;3;Grundtext (wie Überschr1);1" </w:instrText>
      </w:r>
      <w:r w:rsidRPr="00FC02FE">
        <w:rPr>
          <w:i/>
          <w:iCs/>
        </w:rPr>
        <w:fldChar w:fldCharType="separate"/>
      </w:r>
      <w:r>
        <w:t>1</w:t>
      </w:r>
      <w:r>
        <w:rPr>
          <w:rFonts w:ascii="Calibri" w:eastAsia="MS MinNew Roman" w:hAnsi="Calibri"/>
          <w:lang w:eastAsia="ja-JP"/>
        </w:rPr>
        <w:tab/>
      </w:r>
      <w:r>
        <w:t>Problemstellung</w:t>
      </w:r>
      <w:r>
        <w:tab/>
      </w:r>
      <w:r>
        <w:fldChar w:fldCharType="begin"/>
      </w:r>
      <w:r>
        <w:instrText xml:space="preserve"> PAGEREF _Toc274442998 \h </w:instrText>
      </w:r>
      <w:r>
        <w:fldChar w:fldCharType="separate"/>
      </w:r>
      <w:r>
        <w:t>2</w:t>
      </w:r>
      <w:r>
        <w:fldChar w:fldCharType="end"/>
      </w:r>
    </w:p>
    <w:p w:rsidR="00B92957" w:rsidRDefault="00B92957">
      <w:pPr>
        <w:pStyle w:val="Verzeichnis1"/>
        <w:tabs>
          <w:tab w:val="left" w:pos="360"/>
        </w:tabs>
        <w:rPr>
          <w:rFonts w:ascii="Calibri" w:eastAsia="MS MinNew Roman" w:hAnsi="Calibri"/>
          <w:lang w:eastAsia="ja-JP"/>
        </w:rPr>
      </w:pPr>
      <w:r>
        <w:t>2</w:t>
      </w:r>
      <w:r>
        <w:rPr>
          <w:rFonts w:ascii="Calibri" w:eastAsia="MS MinNew Roman" w:hAnsi="Calibri"/>
          <w:lang w:eastAsia="ja-JP"/>
        </w:rPr>
        <w:tab/>
      </w:r>
      <w:r>
        <w:t>Zielsetzung</w:t>
      </w:r>
      <w:r>
        <w:tab/>
      </w:r>
      <w:r>
        <w:fldChar w:fldCharType="begin"/>
      </w:r>
      <w:r>
        <w:instrText xml:space="preserve"> PAGEREF _Toc274442999 \h </w:instrText>
      </w:r>
      <w:r>
        <w:fldChar w:fldCharType="separate"/>
      </w:r>
      <w:r>
        <w:t>3</w:t>
      </w:r>
      <w:r>
        <w:fldChar w:fldCharType="end"/>
      </w:r>
    </w:p>
    <w:p w:rsidR="00B92957" w:rsidRDefault="00B92957">
      <w:pPr>
        <w:pStyle w:val="Verzeichnis1"/>
        <w:tabs>
          <w:tab w:val="left" w:pos="360"/>
        </w:tabs>
        <w:rPr>
          <w:rFonts w:ascii="Calibri" w:eastAsia="MS MinNew Roman" w:hAnsi="Calibri"/>
          <w:lang w:eastAsia="ja-JP"/>
        </w:rPr>
      </w:pPr>
      <w:r>
        <w:t>3</w:t>
      </w:r>
      <w:r>
        <w:rPr>
          <w:rFonts w:ascii="Calibri" w:eastAsia="MS MinNew Roman" w:hAnsi="Calibri"/>
          <w:lang w:eastAsia="ja-JP"/>
        </w:rPr>
        <w:tab/>
      </w:r>
      <w:r>
        <w:t>Vorläufige Gliederung</w:t>
      </w:r>
      <w:r>
        <w:tab/>
      </w:r>
      <w:r>
        <w:fldChar w:fldCharType="begin"/>
      </w:r>
      <w:r>
        <w:instrText xml:space="preserve"> PAGEREF _Toc274443000 \h </w:instrText>
      </w:r>
      <w:r>
        <w:fldChar w:fldCharType="separate"/>
      </w:r>
      <w:r>
        <w:t>4</w:t>
      </w:r>
      <w:r>
        <w:fldChar w:fldCharType="end"/>
      </w:r>
    </w:p>
    <w:p w:rsidR="00B92957" w:rsidRDefault="00B92957">
      <w:pPr>
        <w:pStyle w:val="Verzeichnis1"/>
        <w:rPr>
          <w:rFonts w:ascii="Calibri" w:eastAsia="MS MinNew Roman" w:hAnsi="Calibri"/>
          <w:lang w:eastAsia="ja-JP"/>
        </w:rPr>
      </w:pPr>
      <w:r>
        <w:t>Literaturverzeichnis</w:t>
      </w:r>
      <w:r>
        <w:tab/>
      </w:r>
      <w:r>
        <w:fldChar w:fldCharType="begin"/>
      </w:r>
      <w:r>
        <w:instrText xml:space="preserve"> PAGEREF _Toc274443001 \h </w:instrText>
      </w:r>
      <w:r>
        <w:fldChar w:fldCharType="separate"/>
      </w:r>
      <w:r>
        <w:t>5</w:t>
      </w:r>
      <w:r>
        <w:fldChar w:fldCharType="end"/>
      </w:r>
    </w:p>
    <w:p w:rsidR="00B92957" w:rsidRPr="00FC02FE" w:rsidRDefault="00B92957" w:rsidP="00E8643D">
      <w:pPr>
        <w:pStyle w:val="BasicText"/>
        <w:rPr>
          <w:noProof/>
        </w:rPr>
      </w:pPr>
      <w:r w:rsidRPr="00FC02FE">
        <w:rPr>
          <w:i/>
          <w:iCs/>
        </w:rPr>
        <w:fldChar w:fldCharType="end"/>
      </w:r>
    </w:p>
    <w:p w:rsidR="00B92957" w:rsidRPr="00FC02FE" w:rsidRDefault="00B92957" w:rsidP="00E8643D">
      <w:pPr>
        <w:pStyle w:val="BasicText"/>
        <w:rPr>
          <w:noProof/>
        </w:rPr>
      </w:pPr>
    </w:p>
    <w:p w:rsidR="00B92957" w:rsidRPr="00FC02FE" w:rsidRDefault="00B92957" w:rsidP="00E8643D">
      <w:pPr>
        <w:pStyle w:val="BasicText"/>
      </w:pPr>
    </w:p>
    <w:p w:rsidR="00B92957" w:rsidRPr="00FC02FE" w:rsidRDefault="00B92957" w:rsidP="00EC6FC8">
      <w:pPr>
        <w:pStyle w:val="BasicText"/>
      </w:pPr>
    </w:p>
    <w:p w:rsidR="00B92957" w:rsidRPr="00FC02FE" w:rsidRDefault="00B92957" w:rsidP="00EC6FC8">
      <w:pPr>
        <w:pStyle w:val="BasicText"/>
      </w:pPr>
    </w:p>
    <w:p w:rsidR="00B92957" w:rsidRPr="00FC02FE" w:rsidRDefault="00B92957" w:rsidP="00C565B8">
      <w:pPr>
        <w:pStyle w:val="BasicText"/>
      </w:pPr>
      <w:bookmarkStart w:id="0" w:name="Anmerkung4"/>
      <w:r w:rsidRPr="00FC02FE">
        <w:t>.</w:t>
      </w:r>
      <w:bookmarkEnd w:id="0"/>
    </w:p>
    <w:p w:rsidR="00B92957" w:rsidRPr="00FC02FE" w:rsidRDefault="00B92957" w:rsidP="00C565B8">
      <w:pPr>
        <w:pStyle w:val="BasicText"/>
      </w:pPr>
    </w:p>
    <w:p w:rsidR="00B92957" w:rsidRPr="00FC02FE" w:rsidRDefault="00B92957" w:rsidP="00297DC8">
      <w:pPr>
        <w:pStyle w:val="BasicText"/>
      </w:pPr>
    </w:p>
    <w:p w:rsidR="00B92957" w:rsidRPr="00F149E7" w:rsidRDefault="00B92957" w:rsidP="00D572EA">
      <w:pPr>
        <w:pStyle w:val="BasicText"/>
        <w:rPr>
          <w:lang w:val="en-US"/>
        </w:rPr>
      </w:pPr>
    </w:p>
    <w:p w:rsidR="00B92957" w:rsidRDefault="00B92957" w:rsidP="00F23E20">
      <w:pPr>
        <w:pStyle w:val="berschrift1"/>
      </w:pPr>
      <w:bookmarkStart w:id="1" w:name="_Toc274442998"/>
      <w:r>
        <w:lastRenderedPageBreak/>
        <w:t>Problemstellung</w:t>
      </w:r>
      <w:bookmarkEnd w:id="1"/>
    </w:p>
    <w:p w:rsidR="00B92957" w:rsidRDefault="00B92957" w:rsidP="00F42F39">
      <w:pPr>
        <w:pStyle w:val="BasicText"/>
      </w:pPr>
      <w:r>
        <w:t>Die Nutzung von Geräten der Virtual Reality und der Augmented Reality hat in den vergangenen zwei bis drei Jahren mit der Google Glass und der Oculus Rift und den beiden hinter ihnen stehenden Großunternehmen Google und Facebook erneuten Au</w:t>
      </w:r>
      <w:r>
        <w:t>f</w:t>
      </w:r>
      <w:r>
        <w:t>schwung erhalten.</w:t>
      </w:r>
    </w:p>
    <w:p w:rsidR="00B92957" w:rsidRDefault="00B92957" w:rsidP="00F42F39">
      <w:pPr>
        <w:pStyle w:val="BasicText"/>
      </w:pPr>
      <w:r>
        <w:t>Dabei hat insbesondere die Google Glass mit ihrer leichten Bauweise und Ungebunde</w:t>
      </w:r>
      <w:r>
        <w:t>n</w:t>
      </w:r>
      <w:r>
        <w:t xml:space="preserve">heit zu nahestehenden Computern die Möglichkeit den Bereich des </w:t>
      </w:r>
      <w:r w:rsidRPr="0096115D">
        <w:t>ubiquitous</w:t>
      </w:r>
      <w:r>
        <w:t xml:space="preserve"> Comp</w:t>
      </w:r>
      <w:r>
        <w:t>u</w:t>
      </w:r>
      <w:r>
        <w:t>ting zu verändern. Anders als Smartphones, Tablets oder konkurrierende</w:t>
      </w:r>
      <w:r w:rsidR="000A3B01">
        <w:t xml:space="preserve"> </w:t>
      </w:r>
      <w:bookmarkStart w:id="2" w:name="_GoBack"/>
      <w:bookmarkEnd w:id="2"/>
      <w:r>
        <w:t>Wearables bietet die Google Glass dabei die Chance durchgängig in das Sichtfeld des Trägers int</w:t>
      </w:r>
      <w:r>
        <w:t>e</w:t>
      </w:r>
      <w:r>
        <w:t>griert zu sein. So bieten sich neue Möglichkeiten von Nutzerinteraktion die den Geda</w:t>
      </w:r>
      <w:r>
        <w:t>n</w:t>
      </w:r>
      <w:r>
        <w:t xml:space="preserve">ken des anywhere und anytime auf eine neue Ebene bringen könnten, da die benötigte Handlung durch den Nutzer minimiert wird. </w:t>
      </w:r>
    </w:p>
    <w:p w:rsidR="00B92957" w:rsidRDefault="00B92957" w:rsidP="00F42F39">
      <w:pPr>
        <w:pStyle w:val="BasicText"/>
      </w:pPr>
      <w:r>
        <w:t>Anders als die Oculus Rift ist die Google Glass dabei ein Gerät welches nicht zum A</w:t>
      </w:r>
      <w:r>
        <w:t>n</w:t>
      </w:r>
      <w:r>
        <w:t>zeigen virtueller Welten bzw. der virtuellen Darstellung realer Umgebungen entwickelt wurde. Viel mehr bietet sie die Möglichkeit ähnlich einem Interface aus Computerspi</w:t>
      </w:r>
      <w:r>
        <w:t>e</w:t>
      </w:r>
      <w:r>
        <w:t xml:space="preserve">len, sich über die Wahrnehmung des Nutzers zu legen und diese mitkontextsensitiver Information anzureichern. </w:t>
      </w:r>
    </w:p>
    <w:p w:rsidR="00B92957" w:rsidRDefault="00B92957" w:rsidP="00F42F39">
      <w:pPr>
        <w:pStyle w:val="BasicText"/>
      </w:pPr>
      <w:r>
        <w:t>Inwieweit dies mit der heute verfügbaren Google Glass möglich ist soll Bestandteildi</w:t>
      </w:r>
      <w:r>
        <w:t>e</w:t>
      </w:r>
      <w:r>
        <w:t>ser Arbeit sein.</w:t>
      </w:r>
    </w:p>
    <w:p w:rsidR="00B92957" w:rsidRDefault="00B92957" w:rsidP="00F42F39">
      <w:pPr>
        <w:pStyle w:val="BasicText"/>
      </w:pPr>
    </w:p>
    <w:p w:rsidR="00B92957" w:rsidRDefault="00B92957" w:rsidP="00F42F39">
      <w:pPr>
        <w:pStyle w:val="berschrift1"/>
      </w:pPr>
      <w:bookmarkStart w:id="3" w:name="_Toc274442999"/>
      <w:r>
        <w:lastRenderedPageBreak/>
        <w:t>Zielsetzung</w:t>
      </w:r>
      <w:bookmarkEnd w:id="3"/>
    </w:p>
    <w:p w:rsidR="00B92957" w:rsidRDefault="00B92957" w:rsidP="00F42F39">
      <w:pPr>
        <w:pStyle w:val="BasicText"/>
      </w:pPr>
      <w:r>
        <w:t>In der Arbeit sollen die Möglichkeiten der Einblendung von kontextsensitiven Inhalten auf einem in das Sichtfeld integrierten Gerät am Beispiel der Google Glass erprobt we</w:t>
      </w:r>
      <w:r>
        <w:t>r</w:t>
      </w:r>
      <w:r>
        <w:t xml:space="preserve">den. Dabei sollen nach Einführung und Vorstellung des Geräts und der mitgelieferten Software verschiedene Möglichkeiten der Kontextsensitivität erörtert werden und ihren Nutzbarkeit auf dem Bereich der tragbaren Geräte erfragt werden. </w:t>
      </w:r>
    </w:p>
    <w:p w:rsidR="00B92957" w:rsidRDefault="00B92957" w:rsidP="00F42F39">
      <w:pPr>
        <w:pStyle w:val="BasicText"/>
      </w:pPr>
      <w:r>
        <w:t>Es sollen die verschiedenen Möglichkeiten der Context-Awareness erläutert werden und dabei versucht werden die Anforderungen der Einzelnen mit den Möglichkeiten der Google Glass abzugleichen. Durch sorgfältige Auswahl sollen die verschiedenen Arten dargelegt werden um so eine Auswahl der am besten Geeigneten zu ermöglichen.</w:t>
      </w:r>
    </w:p>
    <w:p w:rsidR="00B92957" w:rsidRDefault="00B92957" w:rsidP="00F42F39">
      <w:pPr>
        <w:pStyle w:val="BasicText"/>
      </w:pPr>
      <w:r>
        <w:t>Nach Abwägung der einzelnen Möglichkeiten soll eine der Arten der kontextsensitiven Inhaltsgewinnung beispielhaft auf der Google Glass implementiert werden. Es soll g</w:t>
      </w:r>
      <w:r>
        <w:t>e</w:t>
      </w:r>
      <w:r>
        <w:t xml:space="preserve">testet werden inwieweit sich das Medium Google Glass als agierendes Objekt eignet und wo durch gegebene Hard- und Software eventuelle Grenzen entstehen. </w:t>
      </w:r>
    </w:p>
    <w:p w:rsidR="00B92957" w:rsidRDefault="00B92957" w:rsidP="00F42F39">
      <w:pPr>
        <w:pStyle w:val="BasicText"/>
      </w:pPr>
      <w:r>
        <w:t>Vorstellbar wäre an dieser Stelle zum Beispiel die Implementation einer mobilen Appl</w:t>
      </w:r>
      <w:r>
        <w:t>i</w:t>
      </w:r>
      <w:r>
        <w:t xml:space="preserve">kation auf Grundlage von Open CV </w:t>
      </w:r>
      <w:r>
        <w:fldChar w:fldCharType="begin" w:fldLock="1"/>
      </w:r>
      <w:r>
        <w:instrText>ADDIN CSL_CITATION { "citationItems" : [ { "id" : "ITEM-1", "itemData" : { "URL" : "http://docs.opencv.org/modules/refman.html", "accessed" : { "date-parts" : [ [ "2014", "10", "9" ] ] }, "author" : [ { "dropping-particle" : "", "family" : "opencv dev team", "given" : "", "non-dropping-particle" : "", "parse-names" : false, "suffix" : "" } ], "container-title" : "OpenCV Documentation", "id" : "ITEM-1", "issued" : { "date-parts" : [ [ "0" ] ] }, "title" : "OpenCV API Reference \u2014 OpenCV 2.4.9.0 Documentation", "type" : "webpage" }, "uris" : [ "http://www.mendeley.com/documents/?uuid=6d2f0987-6f71-4107-9eea-c9afd8e614df" ] } ], "mendeley" : { "previouslyFormattedCitation" : "(opencv dev team)" }, "properties" : { "noteIndex" : 0 }, "schema" : "https://github.com/citation-style-language/schema/raw/master/csl-citation.json" }</w:instrText>
      </w:r>
      <w:r>
        <w:fldChar w:fldCharType="separate"/>
      </w:r>
      <w:r w:rsidRPr="002F2ECF">
        <w:rPr>
          <w:noProof/>
        </w:rPr>
        <w:t>(opencv dev team)</w:t>
      </w:r>
      <w:r>
        <w:fldChar w:fldCharType="end"/>
      </w:r>
      <w:r>
        <w:t xml:space="preserve"> und eine der implementierten Keypointerkennungen wie zum Beispiel SURF </w:t>
      </w:r>
      <w:r>
        <w:fldChar w:fldCharType="begin" w:fldLock="1"/>
      </w:r>
      <w:r>
        <w:instrText>ADDIN CSL_CITATION { "citationItems" : [ { "id" : "ITEM-1", "itemData" : { "author" : [ { "dropping-particle" : "", "family" : "Bay", "given" : "Herbert", "non-dropping-particle" : "", "parse-names" : false, "suffix" : "" }, { "dropping-particle" : "", "family" : "Tuytelaars", "given" : "Tinne", "non-dropping-particle" : "", "parse-names" : false, "suffix" : "" }, { "dropping-particle" : "Van", "family" : "Gool", "given" : "Luc", "non-dropping-particle" : "", "parse-names" : false, "suffix" : "" } ], "container-title" : "Computer Vision\u2013ECCV 2006", "id" : "ITEM-1", "issue" : "September", "issued" : { "date-parts" : [ [ "2006" ] ] }, "page" : "346-359", "title" : "Speeded Up Robust Features", "type" : "article-journal", "volume" : "3951" }, "uris" : [ "http://www.mendeley.com/documents/?uuid=f72dd077-0aa0-4c02-9f17-d7f1b813ebc8" ] } ], "mendeley" : { "previouslyFormattedCitation" : "(Bay et al. 2006, S. 346\u2013359)" }, "properties" : { "noteIndex" : 0 }, "schema" : "https://github.com/citation-style-language/schema/raw/master/csl-citation.json" }</w:instrText>
      </w:r>
      <w:r>
        <w:fldChar w:fldCharType="separate"/>
      </w:r>
      <w:r w:rsidRPr="000409A6">
        <w:rPr>
          <w:noProof/>
        </w:rPr>
        <w:t>(Bay et al. 2006, S. 346–359)</w:t>
      </w:r>
      <w:r>
        <w:fldChar w:fldCharType="end"/>
      </w:r>
      <w:r>
        <w:t xml:space="preserve">, FREAK </w:t>
      </w:r>
      <w:r>
        <w:fldChar w:fldCharType="begin" w:fldLock="1"/>
      </w:r>
      <w:r>
        <w:instrText>ADDIN CSL_CITATION { "citationItems" : [ { "id" : "ITEM-1", "itemData" : { "DOI" : "10.1109/CVPR.2012.6247715", "ISBN" : "978-1-4673-1228-8", "author" : [ { "dropping-particle" : "", "family" : "Alahi", "given" : "a.", "non-dropping-particle" : "", "parse-names" : false, "suffix" : "" }, { "dropping-particle" : "", "family" : "Ortiz", "given" : "R.", "non-dropping-particle" : "", "parse-names" : false, "suffix" : "" }, { "dropping-particle" : "", "family" : "Vandergheynst", "given" : "P.", "non-dropping-particle" : "", "parse-names" : false, "suffix" : "" } ], "container-title" : "2012 IEEE Conference on Computer Vision and Pattern Recognition", "id" : "ITEM-1", "issued" : { "date-parts" : [ [ "2012", "6" ] ] }, "page" : "510-517", "publisher" : "Ieee", "title" : "FREAK: Fast Retina Keypoint", "type" : "paper-conference" }, "uris" : [ "http://www.mendeley.com/documents/?uuid=005d56ed-ac44-4560-8651-dec4ed12c509" ] } ], "mendeley" : { "previouslyFormattedCitation" : "(Alahi et al. 2012, S. 510\u2013517)" }, "properties" : { "noteIndex" : 0 }, "schema" : "https://github.com/citation-style-language/schema/raw/master/csl-citation.json" }</w:instrText>
      </w:r>
      <w:r>
        <w:fldChar w:fldCharType="separate"/>
      </w:r>
      <w:r w:rsidRPr="002F2ECF">
        <w:rPr>
          <w:noProof/>
        </w:rPr>
        <w:t>(Alahi et al. 2012, S. 510–517)</w:t>
      </w:r>
      <w:r>
        <w:fldChar w:fldCharType="end"/>
      </w:r>
      <w:r>
        <w:t xml:space="preserve"> und BRISK </w:t>
      </w:r>
      <w:r>
        <w:fldChar w:fldCharType="begin" w:fldLock="1"/>
      </w:r>
      <w:r>
        <w:instrText>ADDIN CSL_CITATION { "citationItems" : [ { "id" : "ITEM-1", "itemData" : { "DOI" : "10.1109/ICCV.2011.6126542", "ISBN" : "978-1-4577-1102-2", "author" : [ { "dropping-particle" : "", "family" : "Leutenegger", "given" : "Stefan", "non-dropping-particle" : "", "parse-names" : false, "suffix" : "" }, { "dropping-particle" : "", "family" : "Chli", "given" : "Margarita", "non-dropping-particle" : "", "parse-names" : false, "suffix" : "" }, { "dropping-particle" : "", "family" : "Siegwart", "given" : "Roland Y.", "non-dropping-particle" : "", "parse-names" : false, "suffix" : "" } ], "container-title" : "2011 International Conference on Computer Vision", "id" : "ITEM-1", "issued" : { "date-parts" : [ [ "2011", "11" ] ] }, "page" : "2548-2555", "publisher" : "Ieee", "title" : "BRISK: Binary Robust invariant scalable keypoints", "type" : "paper-conference" }, "uris" : [ "http://www.mendeley.com/documents/?uuid=5c2e1107-9fb4-4e3f-9611-814a0d0e6b9c" ] } ], "mendeley" : { "previouslyFormattedCitation" : "(Leutenegger et al. 2011, S. 2548\u20132555)" }, "properties" : { "noteIndex" : 0 }, "schema" : "https://github.com/citation-style-language/schema/raw/master/csl-citation.json" }</w:instrText>
      </w:r>
      <w:r>
        <w:fldChar w:fldCharType="separate"/>
      </w:r>
      <w:r w:rsidRPr="00491607">
        <w:rPr>
          <w:noProof/>
        </w:rPr>
        <w:t>(Leutenegger et al. 2011, S. 2548–2555)</w:t>
      </w:r>
      <w:r>
        <w:fldChar w:fldCharType="end"/>
      </w:r>
      <w:r>
        <w:t>. Diese bieten durch vielfältige Möglichkeiten des Matchings, Möglichkeiten der Wiede</w:t>
      </w:r>
      <w:r>
        <w:t>r</w:t>
      </w:r>
      <w:r>
        <w:t>erkennung und Auswertung von Grafiken, welche die Umsetzung einer kontextsensit</w:t>
      </w:r>
      <w:r>
        <w:t>i</w:t>
      </w:r>
      <w:r>
        <w:t>ven Anwendung auf der Google Glass ermöglichen könnten.</w:t>
      </w:r>
    </w:p>
    <w:p w:rsidR="00B92957" w:rsidRDefault="00B92957" w:rsidP="00F42F39">
      <w:pPr>
        <w:pStyle w:val="BasicText"/>
      </w:pPr>
      <w:r>
        <w:t>Durch diese abschließende Implementation und eine Auswertung der Ergebnisse soll ein erster Versuch der Einblendung von kontextsensitiven Inhalten auf der Google Glass erbracht werden und Möglichkeiten zu weiteren Nutzung des Geräts aufgezeigt werden.</w:t>
      </w:r>
    </w:p>
    <w:p w:rsidR="00B92957" w:rsidRDefault="00B92957" w:rsidP="00491607">
      <w:pPr>
        <w:pStyle w:val="berschrift1"/>
      </w:pPr>
      <w:bookmarkStart w:id="4" w:name="_Toc274443000"/>
      <w:r>
        <w:lastRenderedPageBreak/>
        <w:t>Vorläufige Gliederung</w:t>
      </w:r>
      <w:bookmarkEnd w:id="4"/>
    </w:p>
    <w:p w:rsidR="00B92957" w:rsidRPr="00543765" w:rsidRDefault="00B92957" w:rsidP="00FB7ECF">
      <w:pPr>
        <w:spacing w:line="360" w:lineRule="auto"/>
        <w:rPr>
          <w:b/>
          <w:bCs/>
          <w:color w:val="000000"/>
          <w:sz w:val="24"/>
          <w:szCs w:val="24"/>
        </w:rPr>
      </w:pPr>
      <w:r w:rsidRPr="00543765">
        <w:rPr>
          <w:b/>
          <w:bCs/>
          <w:color w:val="000000"/>
          <w:sz w:val="24"/>
          <w:szCs w:val="24"/>
        </w:rPr>
        <w:t>Zusammenfassung / Expose</w:t>
      </w:r>
      <w:r w:rsidRPr="00543765">
        <w:rPr>
          <w:b/>
          <w:bCs/>
          <w:color w:val="000000"/>
          <w:sz w:val="24"/>
          <w:szCs w:val="24"/>
        </w:rPr>
        <w:tab/>
      </w:r>
    </w:p>
    <w:p w:rsidR="00B92957" w:rsidRPr="00543765" w:rsidRDefault="00B92957" w:rsidP="00FB7ECF">
      <w:pPr>
        <w:spacing w:line="360" w:lineRule="auto"/>
        <w:rPr>
          <w:b/>
          <w:bCs/>
          <w:color w:val="000000"/>
          <w:sz w:val="24"/>
          <w:szCs w:val="24"/>
        </w:rPr>
      </w:pPr>
      <w:r w:rsidRPr="00543765">
        <w:rPr>
          <w:b/>
          <w:bCs/>
          <w:color w:val="000000"/>
          <w:sz w:val="24"/>
          <w:szCs w:val="24"/>
        </w:rPr>
        <w:t>1</w:t>
      </w:r>
      <w:r w:rsidRPr="00543765">
        <w:rPr>
          <w:rFonts w:ascii="Calibri" w:hAnsi="Calibri" w:cs="Calibri"/>
          <w:b/>
          <w:bCs/>
          <w:color w:val="000000"/>
          <w:sz w:val="24"/>
          <w:szCs w:val="24"/>
        </w:rPr>
        <w:tab/>
      </w:r>
      <w:r w:rsidRPr="00543765">
        <w:rPr>
          <w:b/>
          <w:bCs/>
          <w:color w:val="000000"/>
          <w:sz w:val="24"/>
          <w:szCs w:val="24"/>
        </w:rPr>
        <w:t>Einleitung</w:t>
      </w:r>
      <w:r w:rsidRPr="00543765">
        <w:rPr>
          <w:b/>
          <w:bCs/>
          <w:color w:val="000000"/>
          <w:sz w:val="24"/>
          <w:szCs w:val="24"/>
        </w:rPr>
        <w:tab/>
      </w:r>
    </w:p>
    <w:p w:rsidR="00B92957" w:rsidRPr="00543765" w:rsidRDefault="00B92957" w:rsidP="00FB7ECF">
      <w:pPr>
        <w:spacing w:line="360" w:lineRule="auto"/>
        <w:rPr>
          <w:b/>
          <w:bCs/>
          <w:color w:val="000000"/>
          <w:sz w:val="24"/>
          <w:szCs w:val="24"/>
        </w:rPr>
      </w:pPr>
      <w:r w:rsidRPr="00543765">
        <w:rPr>
          <w:b/>
          <w:bCs/>
          <w:color w:val="000000"/>
          <w:sz w:val="24"/>
          <w:szCs w:val="24"/>
        </w:rPr>
        <w:t>2</w:t>
      </w:r>
      <w:r w:rsidRPr="00543765">
        <w:rPr>
          <w:rFonts w:ascii="Calibri" w:hAnsi="Calibri" w:cs="Calibri"/>
          <w:b/>
          <w:bCs/>
          <w:color w:val="000000"/>
          <w:sz w:val="24"/>
          <w:szCs w:val="24"/>
        </w:rPr>
        <w:tab/>
      </w:r>
      <w:r w:rsidRPr="00543765">
        <w:rPr>
          <w:b/>
          <w:bCs/>
          <w:color w:val="000000"/>
          <w:sz w:val="24"/>
          <w:szCs w:val="24"/>
        </w:rPr>
        <w:t>Kontextsensitivität</w:t>
      </w:r>
      <w:r w:rsidRPr="00543765">
        <w:rPr>
          <w:b/>
          <w:bCs/>
          <w:color w:val="000000"/>
          <w:sz w:val="24"/>
          <w:szCs w:val="24"/>
        </w:rPr>
        <w:tab/>
      </w:r>
    </w:p>
    <w:p w:rsidR="00B92957" w:rsidRPr="00543765" w:rsidRDefault="00B92957" w:rsidP="00FB7ECF">
      <w:pPr>
        <w:spacing w:line="360" w:lineRule="auto"/>
        <w:ind w:firstLine="708"/>
        <w:rPr>
          <w:b/>
          <w:bCs/>
          <w:color w:val="000000"/>
          <w:sz w:val="24"/>
          <w:szCs w:val="24"/>
        </w:rPr>
      </w:pPr>
      <w:r w:rsidRPr="00543765">
        <w:rPr>
          <w:b/>
          <w:bCs/>
          <w:color w:val="000000"/>
          <w:sz w:val="24"/>
          <w:szCs w:val="24"/>
        </w:rPr>
        <w:t>2.1</w:t>
      </w:r>
      <w:r w:rsidRPr="00543765">
        <w:rPr>
          <w:rFonts w:ascii="Calibri" w:hAnsi="Calibri" w:cs="Calibri"/>
          <w:b/>
          <w:bCs/>
          <w:color w:val="000000"/>
          <w:sz w:val="24"/>
          <w:szCs w:val="24"/>
        </w:rPr>
        <w:tab/>
      </w:r>
      <w:r w:rsidRPr="00543765">
        <w:rPr>
          <w:b/>
          <w:bCs/>
          <w:color w:val="000000"/>
          <w:sz w:val="24"/>
          <w:szCs w:val="24"/>
        </w:rPr>
        <w:t>Definition</w:t>
      </w:r>
      <w:r w:rsidRPr="00543765">
        <w:rPr>
          <w:b/>
          <w:bCs/>
          <w:color w:val="000000"/>
          <w:sz w:val="24"/>
          <w:szCs w:val="24"/>
        </w:rPr>
        <w:tab/>
      </w:r>
    </w:p>
    <w:p w:rsidR="00B92957" w:rsidRPr="00543765" w:rsidRDefault="00B92957" w:rsidP="00FB7ECF">
      <w:pPr>
        <w:spacing w:line="360" w:lineRule="auto"/>
        <w:ind w:firstLine="708"/>
        <w:rPr>
          <w:b/>
          <w:bCs/>
          <w:color w:val="000000"/>
          <w:sz w:val="24"/>
          <w:szCs w:val="24"/>
        </w:rPr>
      </w:pPr>
      <w:r w:rsidRPr="00543765">
        <w:rPr>
          <w:b/>
          <w:bCs/>
          <w:color w:val="000000"/>
          <w:sz w:val="24"/>
          <w:szCs w:val="24"/>
        </w:rPr>
        <w:t>2.2</w:t>
      </w:r>
      <w:r w:rsidRPr="00543765">
        <w:rPr>
          <w:rFonts w:ascii="Calibri" w:hAnsi="Calibri" w:cs="Calibri"/>
          <w:b/>
          <w:bCs/>
          <w:color w:val="000000"/>
          <w:sz w:val="24"/>
          <w:szCs w:val="24"/>
        </w:rPr>
        <w:tab/>
      </w:r>
      <w:r w:rsidRPr="00543765">
        <w:rPr>
          <w:b/>
          <w:bCs/>
          <w:color w:val="000000"/>
          <w:sz w:val="24"/>
          <w:szCs w:val="24"/>
        </w:rPr>
        <w:t>Möglichkeiten der Kontextsensitivität</w:t>
      </w:r>
      <w:r w:rsidRPr="00543765">
        <w:rPr>
          <w:b/>
          <w:bCs/>
          <w:color w:val="000000"/>
          <w:sz w:val="24"/>
          <w:szCs w:val="24"/>
        </w:rPr>
        <w:tab/>
      </w:r>
    </w:p>
    <w:p w:rsidR="00B92957" w:rsidRPr="00543765" w:rsidRDefault="00B92957" w:rsidP="00FB7ECF">
      <w:pPr>
        <w:spacing w:line="360" w:lineRule="auto"/>
        <w:ind w:firstLine="708"/>
        <w:rPr>
          <w:b/>
          <w:bCs/>
          <w:color w:val="000000"/>
          <w:sz w:val="24"/>
          <w:szCs w:val="24"/>
        </w:rPr>
      </w:pPr>
      <w:r w:rsidRPr="00543765">
        <w:rPr>
          <w:b/>
          <w:bCs/>
          <w:color w:val="000000"/>
          <w:sz w:val="24"/>
          <w:szCs w:val="24"/>
        </w:rPr>
        <w:t>2.3</w:t>
      </w:r>
      <w:r w:rsidRPr="00543765">
        <w:rPr>
          <w:rFonts w:ascii="Calibri" w:hAnsi="Calibri" w:cs="Calibri"/>
          <w:b/>
          <w:bCs/>
          <w:color w:val="000000"/>
          <w:sz w:val="24"/>
          <w:szCs w:val="24"/>
        </w:rPr>
        <w:tab/>
      </w:r>
      <w:r w:rsidRPr="00543765">
        <w:rPr>
          <w:b/>
          <w:bCs/>
          <w:color w:val="000000"/>
          <w:sz w:val="24"/>
          <w:szCs w:val="24"/>
        </w:rPr>
        <w:t>Beispiele für kontextsensitive Anwendungen</w:t>
      </w:r>
      <w:r w:rsidRPr="00543765">
        <w:rPr>
          <w:b/>
          <w:bCs/>
          <w:color w:val="000000"/>
          <w:sz w:val="24"/>
          <w:szCs w:val="24"/>
        </w:rPr>
        <w:tab/>
      </w:r>
    </w:p>
    <w:p w:rsidR="00B92957" w:rsidRPr="00543765" w:rsidRDefault="00B92957" w:rsidP="00FB7ECF">
      <w:pPr>
        <w:spacing w:line="360" w:lineRule="auto"/>
        <w:rPr>
          <w:b/>
          <w:bCs/>
          <w:color w:val="000000"/>
          <w:sz w:val="24"/>
          <w:szCs w:val="24"/>
        </w:rPr>
      </w:pPr>
      <w:r w:rsidRPr="00543765">
        <w:rPr>
          <w:b/>
          <w:bCs/>
          <w:color w:val="000000"/>
          <w:sz w:val="24"/>
          <w:szCs w:val="24"/>
        </w:rPr>
        <w:t>3</w:t>
      </w:r>
      <w:r w:rsidRPr="00543765">
        <w:rPr>
          <w:rFonts w:ascii="Calibri" w:hAnsi="Calibri" w:cs="Calibri"/>
          <w:b/>
          <w:bCs/>
          <w:color w:val="000000"/>
          <w:sz w:val="24"/>
          <w:szCs w:val="24"/>
        </w:rPr>
        <w:tab/>
      </w:r>
      <w:r w:rsidRPr="00543765">
        <w:rPr>
          <w:b/>
          <w:bCs/>
          <w:color w:val="000000"/>
          <w:sz w:val="24"/>
          <w:szCs w:val="24"/>
        </w:rPr>
        <w:t>Google Glass</w:t>
      </w:r>
      <w:r w:rsidRPr="00543765">
        <w:rPr>
          <w:b/>
          <w:bCs/>
          <w:color w:val="000000"/>
          <w:sz w:val="24"/>
          <w:szCs w:val="24"/>
        </w:rPr>
        <w:tab/>
      </w:r>
    </w:p>
    <w:p w:rsidR="00B92957" w:rsidRPr="00543765" w:rsidRDefault="00B92957" w:rsidP="00FB7ECF">
      <w:pPr>
        <w:spacing w:line="360" w:lineRule="auto"/>
        <w:ind w:firstLine="708"/>
        <w:rPr>
          <w:b/>
          <w:bCs/>
          <w:color w:val="000000"/>
          <w:sz w:val="24"/>
          <w:szCs w:val="24"/>
        </w:rPr>
      </w:pPr>
      <w:r w:rsidRPr="00543765">
        <w:rPr>
          <w:b/>
          <w:bCs/>
          <w:color w:val="000000"/>
          <w:sz w:val="24"/>
          <w:szCs w:val="24"/>
        </w:rPr>
        <w:t>3.1</w:t>
      </w:r>
      <w:r w:rsidRPr="00543765">
        <w:rPr>
          <w:rFonts w:ascii="Calibri" w:hAnsi="Calibri" w:cs="Calibri"/>
          <w:b/>
          <w:bCs/>
          <w:color w:val="000000"/>
          <w:sz w:val="24"/>
          <w:szCs w:val="24"/>
        </w:rPr>
        <w:tab/>
      </w:r>
      <w:r w:rsidRPr="00543765">
        <w:rPr>
          <w:b/>
          <w:bCs/>
          <w:color w:val="000000"/>
          <w:sz w:val="24"/>
          <w:szCs w:val="24"/>
        </w:rPr>
        <w:t>Spezifikationen und Besonderheiten der Google Glass</w:t>
      </w:r>
      <w:r w:rsidRPr="00543765">
        <w:rPr>
          <w:b/>
          <w:bCs/>
          <w:color w:val="000000"/>
          <w:sz w:val="24"/>
          <w:szCs w:val="24"/>
        </w:rPr>
        <w:tab/>
      </w:r>
    </w:p>
    <w:p w:rsidR="00B92957" w:rsidRPr="00543765" w:rsidRDefault="00B92957" w:rsidP="00FB7ECF">
      <w:pPr>
        <w:spacing w:line="360" w:lineRule="auto"/>
        <w:ind w:left="708" w:firstLine="708"/>
        <w:rPr>
          <w:b/>
          <w:bCs/>
          <w:color w:val="000000"/>
          <w:sz w:val="24"/>
          <w:szCs w:val="24"/>
        </w:rPr>
      </w:pPr>
      <w:r w:rsidRPr="00543765">
        <w:rPr>
          <w:b/>
          <w:bCs/>
          <w:color w:val="000000"/>
          <w:sz w:val="24"/>
          <w:szCs w:val="24"/>
        </w:rPr>
        <w:t>3.1.1</w:t>
      </w:r>
      <w:r w:rsidRPr="00543765">
        <w:rPr>
          <w:rFonts w:ascii="Calibri" w:hAnsi="Calibri" w:cs="Calibri"/>
          <w:b/>
          <w:bCs/>
          <w:color w:val="000000"/>
          <w:sz w:val="24"/>
          <w:szCs w:val="24"/>
        </w:rPr>
        <w:tab/>
      </w:r>
      <w:r w:rsidRPr="00543765">
        <w:rPr>
          <w:b/>
          <w:bCs/>
          <w:color w:val="000000"/>
          <w:sz w:val="24"/>
          <w:szCs w:val="24"/>
        </w:rPr>
        <w:t>Hardwarespezifikationen</w:t>
      </w:r>
      <w:r w:rsidRPr="00543765">
        <w:rPr>
          <w:b/>
          <w:bCs/>
          <w:color w:val="000000"/>
          <w:sz w:val="24"/>
          <w:szCs w:val="24"/>
        </w:rPr>
        <w:tab/>
      </w:r>
    </w:p>
    <w:p w:rsidR="00B92957" w:rsidRPr="00543765" w:rsidRDefault="00B92957" w:rsidP="00FB7ECF">
      <w:pPr>
        <w:spacing w:line="360" w:lineRule="auto"/>
        <w:ind w:left="708" w:firstLine="708"/>
        <w:rPr>
          <w:b/>
          <w:bCs/>
          <w:color w:val="000000"/>
          <w:sz w:val="24"/>
          <w:szCs w:val="24"/>
        </w:rPr>
      </w:pPr>
      <w:r w:rsidRPr="00543765">
        <w:rPr>
          <w:b/>
          <w:bCs/>
          <w:color w:val="000000"/>
          <w:sz w:val="24"/>
          <w:szCs w:val="24"/>
        </w:rPr>
        <w:t>3.1.2</w:t>
      </w:r>
      <w:r w:rsidRPr="00543765">
        <w:rPr>
          <w:rFonts w:ascii="Calibri" w:hAnsi="Calibri" w:cs="Calibri"/>
          <w:b/>
          <w:bCs/>
          <w:color w:val="000000"/>
          <w:sz w:val="24"/>
          <w:szCs w:val="24"/>
        </w:rPr>
        <w:tab/>
      </w:r>
      <w:r w:rsidRPr="00543765">
        <w:rPr>
          <w:b/>
          <w:bCs/>
          <w:color w:val="000000"/>
          <w:sz w:val="24"/>
          <w:szCs w:val="24"/>
        </w:rPr>
        <w:t>Softwarespezifkationen</w:t>
      </w:r>
      <w:r w:rsidRPr="00543765">
        <w:rPr>
          <w:b/>
          <w:bCs/>
          <w:color w:val="000000"/>
          <w:sz w:val="24"/>
          <w:szCs w:val="24"/>
        </w:rPr>
        <w:tab/>
      </w:r>
    </w:p>
    <w:p w:rsidR="00B92957" w:rsidRPr="00543765" w:rsidRDefault="00B92957" w:rsidP="00FB7ECF">
      <w:pPr>
        <w:spacing w:line="360" w:lineRule="auto"/>
        <w:ind w:firstLine="708"/>
        <w:rPr>
          <w:b/>
          <w:bCs/>
          <w:color w:val="000000"/>
          <w:sz w:val="24"/>
          <w:szCs w:val="24"/>
        </w:rPr>
      </w:pPr>
      <w:r w:rsidRPr="00543765">
        <w:rPr>
          <w:b/>
          <w:bCs/>
          <w:color w:val="000000"/>
          <w:sz w:val="24"/>
          <w:szCs w:val="24"/>
        </w:rPr>
        <w:t>3.2</w:t>
      </w:r>
      <w:r w:rsidRPr="00543765">
        <w:rPr>
          <w:rFonts w:ascii="Calibri" w:hAnsi="Calibri" w:cs="Calibri"/>
          <w:b/>
          <w:bCs/>
          <w:color w:val="000000"/>
          <w:sz w:val="24"/>
          <w:szCs w:val="24"/>
        </w:rPr>
        <w:tab/>
      </w:r>
      <w:r w:rsidRPr="00543765">
        <w:rPr>
          <w:b/>
          <w:bCs/>
          <w:color w:val="000000"/>
          <w:sz w:val="24"/>
          <w:szCs w:val="24"/>
        </w:rPr>
        <w:t>Die Google Glass als Vertreter der Augmented Reality und Virtual Reality</w:t>
      </w:r>
      <w:r w:rsidRPr="00543765">
        <w:rPr>
          <w:b/>
          <w:bCs/>
          <w:color w:val="000000"/>
          <w:sz w:val="24"/>
          <w:szCs w:val="24"/>
        </w:rPr>
        <w:tab/>
      </w:r>
    </w:p>
    <w:p w:rsidR="00B92957" w:rsidRPr="00543765" w:rsidRDefault="00B92957" w:rsidP="00FB7ECF">
      <w:pPr>
        <w:spacing w:line="360" w:lineRule="auto"/>
        <w:rPr>
          <w:b/>
          <w:bCs/>
          <w:color w:val="000000"/>
          <w:sz w:val="24"/>
          <w:szCs w:val="24"/>
        </w:rPr>
      </w:pPr>
      <w:r w:rsidRPr="00543765">
        <w:rPr>
          <w:b/>
          <w:bCs/>
          <w:color w:val="000000"/>
          <w:sz w:val="24"/>
          <w:szCs w:val="24"/>
        </w:rPr>
        <w:t>4</w:t>
      </w:r>
      <w:r w:rsidRPr="00543765">
        <w:rPr>
          <w:rFonts w:ascii="Calibri" w:hAnsi="Calibri" w:cs="Calibri"/>
          <w:b/>
          <w:bCs/>
          <w:color w:val="000000"/>
          <w:sz w:val="24"/>
          <w:szCs w:val="24"/>
        </w:rPr>
        <w:tab/>
      </w:r>
      <w:r w:rsidRPr="00543765">
        <w:rPr>
          <w:b/>
          <w:bCs/>
          <w:color w:val="000000"/>
          <w:sz w:val="24"/>
          <w:szCs w:val="24"/>
        </w:rPr>
        <w:t>Einblendung von kontextsensitiven Inhalten auf der Glass</w:t>
      </w:r>
    </w:p>
    <w:p w:rsidR="00B92957" w:rsidRPr="000A3B01" w:rsidRDefault="00B92957" w:rsidP="00FB7ECF">
      <w:pPr>
        <w:spacing w:line="360" w:lineRule="auto"/>
        <w:ind w:firstLine="708"/>
        <w:rPr>
          <w:b/>
          <w:bCs/>
          <w:color w:val="000000"/>
          <w:sz w:val="24"/>
          <w:szCs w:val="24"/>
          <w:lang w:val="en-GB"/>
        </w:rPr>
      </w:pPr>
      <w:r w:rsidRPr="000A3B01">
        <w:rPr>
          <w:b/>
          <w:bCs/>
          <w:color w:val="000000"/>
          <w:sz w:val="24"/>
          <w:szCs w:val="24"/>
          <w:lang w:val="en-GB"/>
        </w:rPr>
        <w:t>4.1</w:t>
      </w:r>
      <w:r w:rsidRPr="00682A25">
        <w:rPr>
          <w:rFonts w:ascii="Calibri" w:hAnsi="Calibri" w:cs="Calibri"/>
          <w:b/>
          <w:bCs/>
          <w:color w:val="000000"/>
          <w:sz w:val="24"/>
          <w:szCs w:val="24"/>
          <w:lang w:val="en-GB"/>
        </w:rPr>
        <w:tab/>
      </w:r>
      <w:r w:rsidRPr="000A3B01">
        <w:rPr>
          <w:b/>
          <w:bCs/>
          <w:color w:val="000000"/>
          <w:sz w:val="24"/>
          <w:szCs w:val="24"/>
          <w:lang w:val="en-GB"/>
        </w:rPr>
        <w:t>Location Based Services</w:t>
      </w:r>
    </w:p>
    <w:p w:rsidR="00B92957" w:rsidRPr="000A3B01" w:rsidRDefault="00B92957" w:rsidP="00FB7ECF">
      <w:pPr>
        <w:spacing w:line="360" w:lineRule="auto"/>
        <w:ind w:firstLine="708"/>
        <w:rPr>
          <w:b/>
          <w:bCs/>
          <w:color w:val="000000"/>
          <w:sz w:val="24"/>
          <w:szCs w:val="24"/>
          <w:lang w:val="en-GB"/>
        </w:rPr>
      </w:pPr>
      <w:r w:rsidRPr="000A3B01">
        <w:rPr>
          <w:b/>
          <w:bCs/>
          <w:color w:val="000000"/>
          <w:sz w:val="24"/>
          <w:szCs w:val="24"/>
          <w:lang w:val="en-GB"/>
        </w:rPr>
        <w:t>4.2</w:t>
      </w:r>
      <w:r w:rsidRPr="00682A25">
        <w:rPr>
          <w:rFonts w:ascii="Calibri" w:hAnsi="Calibri" w:cs="Calibri"/>
          <w:b/>
          <w:bCs/>
          <w:color w:val="000000"/>
          <w:sz w:val="24"/>
          <w:szCs w:val="24"/>
          <w:lang w:val="en-GB"/>
        </w:rPr>
        <w:tab/>
      </w:r>
      <w:r w:rsidRPr="000A3B01">
        <w:rPr>
          <w:b/>
          <w:bCs/>
          <w:color w:val="000000"/>
          <w:sz w:val="24"/>
          <w:szCs w:val="24"/>
          <w:lang w:val="en-GB"/>
        </w:rPr>
        <w:t>QR-Codes</w:t>
      </w:r>
      <w:r w:rsidRPr="00682A25">
        <w:rPr>
          <w:b/>
          <w:bCs/>
          <w:color w:val="000000"/>
          <w:sz w:val="24"/>
          <w:szCs w:val="24"/>
          <w:lang w:val="en-GB"/>
        </w:rPr>
        <w:tab/>
      </w:r>
    </w:p>
    <w:p w:rsidR="00B92957" w:rsidRPr="00543765" w:rsidRDefault="00B92957" w:rsidP="00FB7ECF">
      <w:pPr>
        <w:spacing w:line="360" w:lineRule="auto"/>
        <w:ind w:firstLine="708"/>
        <w:rPr>
          <w:b/>
          <w:bCs/>
          <w:color w:val="000000"/>
          <w:sz w:val="24"/>
          <w:szCs w:val="24"/>
        </w:rPr>
      </w:pPr>
      <w:r w:rsidRPr="00543765">
        <w:rPr>
          <w:b/>
          <w:bCs/>
          <w:color w:val="000000"/>
          <w:sz w:val="24"/>
          <w:szCs w:val="24"/>
        </w:rPr>
        <w:t>4.3</w:t>
      </w:r>
      <w:r w:rsidRPr="00543765">
        <w:rPr>
          <w:rFonts w:ascii="Calibri" w:hAnsi="Calibri" w:cs="Calibri"/>
          <w:b/>
          <w:bCs/>
          <w:color w:val="000000"/>
          <w:sz w:val="24"/>
          <w:szCs w:val="24"/>
        </w:rPr>
        <w:tab/>
      </w:r>
      <w:r w:rsidRPr="00543765">
        <w:rPr>
          <w:b/>
          <w:bCs/>
          <w:color w:val="000000"/>
          <w:sz w:val="24"/>
          <w:szCs w:val="24"/>
        </w:rPr>
        <w:t>Objekt- und Bilderkennung</w:t>
      </w:r>
      <w:r w:rsidRPr="00543765">
        <w:rPr>
          <w:b/>
          <w:bCs/>
          <w:color w:val="000000"/>
          <w:sz w:val="24"/>
          <w:szCs w:val="24"/>
        </w:rPr>
        <w:tab/>
      </w:r>
    </w:p>
    <w:p w:rsidR="00B92957" w:rsidRPr="00543765" w:rsidRDefault="00B92957" w:rsidP="00FB7ECF">
      <w:pPr>
        <w:spacing w:line="360" w:lineRule="auto"/>
        <w:rPr>
          <w:b/>
          <w:bCs/>
          <w:color w:val="000000"/>
          <w:sz w:val="24"/>
          <w:szCs w:val="24"/>
        </w:rPr>
      </w:pPr>
      <w:r w:rsidRPr="00543765">
        <w:rPr>
          <w:b/>
          <w:bCs/>
          <w:color w:val="000000"/>
          <w:sz w:val="24"/>
          <w:szCs w:val="24"/>
        </w:rPr>
        <w:t>5</w:t>
      </w:r>
      <w:r w:rsidRPr="00543765">
        <w:rPr>
          <w:rFonts w:ascii="Calibri" w:hAnsi="Calibri" w:cs="Calibri"/>
          <w:b/>
          <w:bCs/>
          <w:color w:val="000000"/>
          <w:sz w:val="24"/>
          <w:szCs w:val="24"/>
        </w:rPr>
        <w:tab/>
      </w:r>
      <w:r w:rsidRPr="00543765">
        <w:rPr>
          <w:b/>
          <w:bCs/>
          <w:color w:val="000000"/>
          <w:sz w:val="24"/>
          <w:szCs w:val="24"/>
        </w:rPr>
        <w:t xml:space="preserve">Umsetzung einer kontextsensitiven Applikation zur Bilderkennung mit </w:t>
      </w:r>
      <w:r w:rsidRPr="00543765">
        <w:rPr>
          <w:b/>
          <w:bCs/>
          <w:color w:val="000000"/>
          <w:sz w:val="24"/>
          <w:szCs w:val="24"/>
        </w:rPr>
        <w:t>O</w:t>
      </w:r>
      <w:r w:rsidRPr="00543765">
        <w:rPr>
          <w:b/>
          <w:bCs/>
          <w:color w:val="000000"/>
          <w:sz w:val="24"/>
          <w:szCs w:val="24"/>
        </w:rPr>
        <w:t>penCV</w:t>
      </w:r>
      <w:r w:rsidRPr="00543765">
        <w:rPr>
          <w:b/>
          <w:bCs/>
          <w:color w:val="000000"/>
          <w:sz w:val="24"/>
          <w:szCs w:val="24"/>
        </w:rPr>
        <w:tab/>
      </w:r>
    </w:p>
    <w:p w:rsidR="00B92957" w:rsidRPr="00543765" w:rsidRDefault="00B92957" w:rsidP="00FB7ECF">
      <w:pPr>
        <w:spacing w:line="360" w:lineRule="auto"/>
        <w:ind w:firstLine="708"/>
        <w:rPr>
          <w:b/>
          <w:bCs/>
          <w:color w:val="000000"/>
          <w:sz w:val="24"/>
          <w:szCs w:val="24"/>
        </w:rPr>
      </w:pPr>
      <w:r w:rsidRPr="00543765">
        <w:rPr>
          <w:b/>
          <w:bCs/>
          <w:color w:val="000000"/>
          <w:sz w:val="24"/>
          <w:szCs w:val="24"/>
        </w:rPr>
        <w:t>5.1</w:t>
      </w:r>
      <w:r w:rsidRPr="00543765">
        <w:rPr>
          <w:rFonts w:ascii="Calibri" w:hAnsi="Calibri" w:cs="Calibri"/>
          <w:b/>
          <w:bCs/>
          <w:color w:val="000000"/>
          <w:sz w:val="24"/>
          <w:szCs w:val="24"/>
        </w:rPr>
        <w:tab/>
      </w:r>
      <w:r w:rsidRPr="00543765">
        <w:rPr>
          <w:b/>
          <w:bCs/>
          <w:color w:val="000000"/>
          <w:sz w:val="24"/>
          <w:szCs w:val="24"/>
        </w:rPr>
        <w:t>Vorstellung von OpenCV und der betreffenden Algorithmen</w:t>
      </w:r>
    </w:p>
    <w:p w:rsidR="00B92957" w:rsidRPr="000A3B01" w:rsidRDefault="00B92957" w:rsidP="00FB7ECF">
      <w:pPr>
        <w:spacing w:line="360" w:lineRule="auto"/>
        <w:ind w:left="708" w:firstLine="708"/>
        <w:rPr>
          <w:b/>
          <w:bCs/>
          <w:color w:val="000000"/>
          <w:sz w:val="24"/>
          <w:szCs w:val="24"/>
          <w:lang w:val="en-GB"/>
        </w:rPr>
      </w:pPr>
      <w:r w:rsidRPr="000A3B01">
        <w:rPr>
          <w:b/>
          <w:bCs/>
          <w:color w:val="000000"/>
          <w:sz w:val="24"/>
          <w:szCs w:val="24"/>
          <w:lang w:val="en-GB"/>
        </w:rPr>
        <w:t>5.1.1</w:t>
      </w:r>
      <w:r w:rsidRPr="00682A25">
        <w:rPr>
          <w:rFonts w:ascii="Calibri" w:hAnsi="Calibri" w:cs="Calibri"/>
          <w:b/>
          <w:bCs/>
          <w:color w:val="000000"/>
          <w:sz w:val="24"/>
          <w:szCs w:val="24"/>
          <w:lang w:val="en-GB"/>
        </w:rPr>
        <w:tab/>
      </w:r>
      <w:r w:rsidRPr="000A3B01">
        <w:rPr>
          <w:b/>
          <w:bCs/>
          <w:color w:val="000000"/>
          <w:sz w:val="24"/>
          <w:szCs w:val="24"/>
          <w:lang w:val="en-GB"/>
        </w:rPr>
        <w:t>OpenCV</w:t>
      </w:r>
      <w:r w:rsidRPr="00682A25">
        <w:rPr>
          <w:b/>
          <w:bCs/>
          <w:color w:val="000000"/>
          <w:sz w:val="24"/>
          <w:szCs w:val="24"/>
          <w:lang w:val="en-GB"/>
        </w:rPr>
        <w:tab/>
      </w:r>
    </w:p>
    <w:p w:rsidR="00B92957" w:rsidRPr="000A3B01" w:rsidRDefault="00B92957" w:rsidP="00FB7ECF">
      <w:pPr>
        <w:spacing w:line="360" w:lineRule="auto"/>
        <w:ind w:left="708" w:firstLine="708"/>
        <w:rPr>
          <w:b/>
          <w:bCs/>
          <w:color w:val="000000"/>
          <w:sz w:val="24"/>
          <w:szCs w:val="24"/>
          <w:lang w:val="en-GB"/>
        </w:rPr>
      </w:pPr>
      <w:r w:rsidRPr="000A3B01">
        <w:rPr>
          <w:b/>
          <w:bCs/>
          <w:color w:val="000000"/>
          <w:sz w:val="24"/>
          <w:szCs w:val="24"/>
          <w:lang w:val="en-GB"/>
        </w:rPr>
        <w:t>5.1.2</w:t>
      </w:r>
      <w:r w:rsidRPr="00682A25">
        <w:rPr>
          <w:rFonts w:ascii="Calibri" w:hAnsi="Calibri" w:cs="Calibri"/>
          <w:b/>
          <w:bCs/>
          <w:color w:val="000000"/>
          <w:sz w:val="24"/>
          <w:szCs w:val="24"/>
          <w:lang w:val="en-GB"/>
        </w:rPr>
        <w:tab/>
      </w:r>
      <w:r w:rsidRPr="000A3B01">
        <w:rPr>
          <w:b/>
          <w:bCs/>
          <w:color w:val="000000"/>
          <w:sz w:val="24"/>
          <w:szCs w:val="24"/>
          <w:lang w:val="en-GB"/>
        </w:rPr>
        <w:t>SURF/SIFT/BRISK/FREAK</w:t>
      </w:r>
      <w:r w:rsidRPr="00682A25">
        <w:rPr>
          <w:b/>
          <w:bCs/>
          <w:color w:val="000000"/>
          <w:sz w:val="24"/>
          <w:szCs w:val="24"/>
          <w:lang w:val="en-GB"/>
        </w:rPr>
        <w:tab/>
      </w:r>
    </w:p>
    <w:p w:rsidR="00B92957" w:rsidRPr="00543765" w:rsidRDefault="00B92957" w:rsidP="00FB7ECF">
      <w:pPr>
        <w:spacing w:line="360" w:lineRule="auto"/>
        <w:ind w:firstLine="708"/>
        <w:rPr>
          <w:b/>
          <w:bCs/>
          <w:color w:val="000000"/>
          <w:sz w:val="24"/>
          <w:szCs w:val="24"/>
        </w:rPr>
      </w:pPr>
      <w:r w:rsidRPr="00543765">
        <w:rPr>
          <w:b/>
          <w:bCs/>
          <w:color w:val="000000"/>
          <w:sz w:val="24"/>
          <w:szCs w:val="24"/>
        </w:rPr>
        <w:t>5.2</w:t>
      </w:r>
      <w:r w:rsidRPr="00543765">
        <w:rPr>
          <w:rFonts w:ascii="Calibri" w:hAnsi="Calibri" w:cs="Calibri"/>
          <w:b/>
          <w:bCs/>
          <w:color w:val="000000"/>
          <w:sz w:val="24"/>
          <w:szCs w:val="24"/>
        </w:rPr>
        <w:tab/>
      </w:r>
      <w:r w:rsidRPr="00543765">
        <w:rPr>
          <w:b/>
          <w:bCs/>
          <w:color w:val="000000"/>
          <w:sz w:val="24"/>
          <w:szCs w:val="24"/>
        </w:rPr>
        <w:t>Idee der Applikation</w:t>
      </w:r>
      <w:r w:rsidRPr="00543765">
        <w:rPr>
          <w:b/>
          <w:bCs/>
          <w:color w:val="000000"/>
          <w:sz w:val="24"/>
          <w:szCs w:val="24"/>
        </w:rPr>
        <w:tab/>
      </w:r>
    </w:p>
    <w:p w:rsidR="00B92957" w:rsidRPr="00543765" w:rsidRDefault="00B92957" w:rsidP="00FB7ECF">
      <w:pPr>
        <w:spacing w:line="360" w:lineRule="auto"/>
        <w:ind w:firstLine="708"/>
        <w:rPr>
          <w:b/>
          <w:bCs/>
          <w:color w:val="000000"/>
          <w:sz w:val="24"/>
          <w:szCs w:val="24"/>
        </w:rPr>
      </w:pPr>
      <w:r w:rsidRPr="00543765">
        <w:rPr>
          <w:b/>
          <w:bCs/>
          <w:color w:val="000000"/>
          <w:sz w:val="24"/>
          <w:szCs w:val="24"/>
        </w:rPr>
        <w:t>5.3</w:t>
      </w:r>
      <w:r w:rsidRPr="00543765">
        <w:rPr>
          <w:rFonts w:ascii="Calibri" w:hAnsi="Calibri" w:cs="Calibri"/>
          <w:b/>
          <w:bCs/>
          <w:color w:val="000000"/>
          <w:sz w:val="24"/>
          <w:szCs w:val="24"/>
        </w:rPr>
        <w:tab/>
      </w:r>
      <w:r w:rsidRPr="00543765">
        <w:rPr>
          <w:b/>
          <w:bCs/>
          <w:color w:val="000000"/>
          <w:sz w:val="24"/>
          <w:szCs w:val="24"/>
        </w:rPr>
        <w:t>Vorstellung der Implementation / der Funktionsweise</w:t>
      </w:r>
    </w:p>
    <w:p w:rsidR="00B92957" w:rsidRPr="00543765" w:rsidRDefault="00B92957" w:rsidP="00FB7ECF">
      <w:pPr>
        <w:spacing w:line="360" w:lineRule="auto"/>
        <w:rPr>
          <w:b/>
          <w:bCs/>
          <w:color w:val="000000"/>
          <w:sz w:val="24"/>
          <w:szCs w:val="24"/>
        </w:rPr>
      </w:pPr>
      <w:r w:rsidRPr="00543765">
        <w:rPr>
          <w:b/>
          <w:bCs/>
          <w:color w:val="000000"/>
          <w:sz w:val="24"/>
          <w:szCs w:val="24"/>
        </w:rPr>
        <w:t>6</w:t>
      </w:r>
      <w:r w:rsidRPr="00543765">
        <w:rPr>
          <w:rFonts w:ascii="Calibri" w:hAnsi="Calibri" w:cs="Calibri"/>
          <w:b/>
          <w:bCs/>
          <w:color w:val="000000"/>
          <w:sz w:val="24"/>
          <w:szCs w:val="24"/>
        </w:rPr>
        <w:tab/>
      </w:r>
      <w:r w:rsidRPr="00543765">
        <w:rPr>
          <w:b/>
          <w:bCs/>
          <w:color w:val="000000"/>
          <w:sz w:val="24"/>
          <w:szCs w:val="24"/>
        </w:rPr>
        <w:t>Fazit und Ausblick</w:t>
      </w:r>
    </w:p>
    <w:p w:rsidR="00B92957" w:rsidRPr="00FB7ECF" w:rsidRDefault="00B92957" w:rsidP="00FB7ECF">
      <w:pPr>
        <w:pStyle w:val="BasicText"/>
      </w:pPr>
    </w:p>
    <w:p w:rsidR="00B92957" w:rsidRPr="00FC02FE" w:rsidRDefault="00B92957" w:rsidP="00D85134">
      <w:pPr>
        <w:pStyle w:val="berschrift1"/>
        <w:numPr>
          <w:ilvl w:val="0"/>
          <w:numId w:val="0"/>
        </w:numPr>
      </w:pPr>
      <w:bookmarkStart w:id="5" w:name="Literaturverzeichnis"/>
      <w:bookmarkStart w:id="6" w:name="_Toc70927232"/>
      <w:bookmarkStart w:id="7" w:name="_Toc274443001"/>
      <w:r w:rsidRPr="00FC02FE">
        <w:lastRenderedPageBreak/>
        <w:t>Literaturverzeichnis</w:t>
      </w:r>
      <w:bookmarkEnd w:id="5"/>
      <w:bookmarkEnd w:id="6"/>
      <w:bookmarkEnd w:id="7"/>
    </w:p>
    <w:p w:rsidR="00B92957" w:rsidRPr="000A3B01" w:rsidRDefault="00B92957">
      <w:pPr>
        <w:pStyle w:val="StandardWeb"/>
        <w:ind w:left="480" w:hanging="480"/>
        <w:rPr>
          <w:rFonts w:ascii="Times New Roman" w:hAnsi="Times New Roman" w:cs="Times New Roman"/>
          <w:noProof/>
          <w:sz w:val="24"/>
          <w:szCs w:val="24"/>
          <w:lang w:val="en-GB"/>
        </w:rPr>
      </w:pPr>
      <w:r>
        <w:fldChar w:fldCharType="begin" w:fldLock="1"/>
      </w:r>
      <w:r>
        <w:instrText xml:space="preserve">ADDIN Mendeley Bibliography CSL_BIBLIOGRAPHY </w:instrText>
      </w:r>
      <w:r>
        <w:fldChar w:fldCharType="separate"/>
      </w:r>
      <w:r w:rsidRPr="000409A6">
        <w:rPr>
          <w:rFonts w:ascii="Times New Roman" w:hAnsi="Times New Roman" w:cs="Times New Roman"/>
          <w:noProof/>
          <w:sz w:val="24"/>
          <w:szCs w:val="24"/>
        </w:rPr>
        <w:t xml:space="preserve">Alahi, a.; Ortiz, R.; Vandergheynst, P. (2012) FREAK: Fast Retina Keypoint. </w:t>
      </w:r>
      <w:r w:rsidRPr="000A3B01">
        <w:rPr>
          <w:rFonts w:ascii="Times New Roman" w:hAnsi="Times New Roman" w:cs="Times New Roman"/>
          <w:noProof/>
          <w:sz w:val="24"/>
          <w:szCs w:val="24"/>
          <w:lang w:val="en-GB"/>
        </w:rPr>
        <w:t>2012 IEEE Conference on Computer Vision and Pattern Recognition. Ieee, 510</w:t>
      </w:r>
      <w:r w:rsidRPr="00682A25">
        <w:rPr>
          <w:rFonts w:ascii="Times New Roman" w:hAnsi="Times New Roman" w:cs="Times New Roman"/>
          <w:noProof/>
          <w:sz w:val="24"/>
          <w:szCs w:val="24"/>
          <w:lang w:val="en-GB"/>
        </w:rPr>
        <w:t>–</w:t>
      </w:r>
      <w:r w:rsidRPr="000A3B01">
        <w:rPr>
          <w:rFonts w:ascii="Times New Roman" w:hAnsi="Times New Roman" w:cs="Times New Roman"/>
          <w:noProof/>
          <w:sz w:val="24"/>
          <w:szCs w:val="24"/>
          <w:lang w:val="en-GB"/>
        </w:rPr>
        <w:t>517.</w:t>
      </w:r>
    </w:p>
    <w:p w:rsidR="00B92957" w:rsidRPr="000A3B01" w:rsidRDefault="00B92957">
      <w:pPr>
        <w:pStyle w:val="StandardWeb"/>
        <w:ind w:left="480" w:hanging="480"/>
        <w:rPr>
          <w:rFonts w:ascii="Times New Roman" w:hAnsi="Times New Roman" w:cs="Times New Roman"/>
          <w:noProof/>
          <w:sz w:val="24"/>
          <w:szCs w:val="24"/>
          <w:lang w:val="en-GB"/>
        </w:rPr>
      </w:pPr>
      <w:r w:rsidRPr="000A3B01">
        <w:rPr>
          <w:rFonts w:ascii="Times New Roman" w:hAnsi="Times New Roman" w:cs="Times New Roman"/>
          <w:noProof/>
          <w:sz w:val="24"/>
          <w:szCs w:val="24"/>
          <w:lang w:val="en-GB"/>
        </w:rPr>
        <w:t>Bay, Herbert; Tuytelaars, Tinne; Gool, Luc Van (2006) Speeded Up Robust Features. Computer Vision</w:t>
      </w:r>
      <w:r w:rsidRPr="00682A25">
        <w:rPr>
          <w:rFonts w:ascii="Times New Roman" w:hAnsi="Times New Roman" w:cs="Times New Roman"/>
          <w:noProof/>
          <w:sz w:val="24"/>
          <w:szCs w:val="24"/>
          <w:lang w:val="en-GB"/>
        </w:rPr>
        <w:t>–</w:t>
      </w:r>
      <w:r w:rsidRPr="000A3B01">
        <w:rPr>
          <w:rFonts w:ascii="Times New Roman" w:hAnsi="Times New Roman" w:cs="Times New Roman"/>
          <w:noProof/>
          <w:sz w:val="24"/>
          <w:szCs w:val="24"/>
          <w:lang w:val="en-GB"/>
        </w:rPr>
        <w:t>ECCV 2006, 3951 (September):346</w:t>
      </w:r>
      <w:r w:rsidRPr="00682A25">
        <w:rPr>
          <w:rFonts w:ascii="Times New Roman" w:hAnsi="Times New Roman" w:cs="Times New Roman"/>
          <w:noProof/>
          <w:sz w:val="24"/>
          <w:szCs w:val="24"/>
          <w:lang w:val="en-GB"/>
        </w:rPr>
        <w:t>–</w:t>
      </w:r>
      <w:r w:rsidRPr="000A3B01">
        <w:rPr>
          <w:rFonts w:ascii="Times New Roman" w:hAnsi="Times New Roman" w:cs="Times New Roman"/>
          <w:noProof/>
          <w:sz w:val="24"/>
          <w:szCs w:val="24"/>
          <w:lang w:val="en-GB"/>
        </w:rPr>
        <w:t>359.</w:t>
      </w:r>
    </w:p>
    <w:p w:rsidR="00B92957" w:rsidRPr="000A3B01" w:rsidRDefault="00B92957">
      <w:pPr>
        <w:pStyle w:val="StandardWeb"/>
        <w:ind w:left="480" w:hanging="480"/>
        <w:rPr>
          <w:rFonts w:ascii="Times New Roman" w:hAnsi="Times New Roman" w:cs="Times New Roman"/>
          <w:noProof/>
          <w:sz w:val="24"/>
          <w:szCs w:val="24"/>
          <w:lang w:val="en-GB"/>
        </w:rPr>
      </w:pPr>
      <w:r w:rsidRPr="000A3B01">
        <w:rPr>
          <w:rFonts w:ascii="Times New Roman" w:hAnsi="Times New Roman" w:cs="Times New Roman"/>
          <w:noProof/>
          <w:sz w:val="24"/>
          <w:szCs w:val="24"/>
          <w:lang w:val="en-GB"/>
        </w:rPr>
        <w:t>Leutenegger, Stefan; Chli, Margarita; Siegwart, Roland Y. (2011) BRISK: Binary Robust invariant scalable keypoints. 2011 International Conference on Computer Vision. Ieee, 2548</w:t>
      </w:r>
      <w:r w:rsidRPr="00682A25">
        <w:rPr>
          <w:rFonts w:ascii="Times New Roman" w:hAnsi="Times New Roman" w:cs="Times New Roman"/>
          <w:noProof/>
          <w:sz w:val="24"/>
          <w:szCs w:val="24"/>
          <w:lang w:val="en-GB"/>
        </w:rPr>
        <w:t>–</w:t>
      </w:r>
      <w:r w:rsidRPr="000A3B01">
        <w:rPr>
          <w:rFonts w:ascii="Times New Roman" w:hAnsi="Times New Roman" w:cs="Times New Roman"/>
          <w:noProof/>
          <w:sz w:val="24"/>
          <w:szCs w:val="24"/>
          <w:lang w:val="en-GB"/>
        </w:rPr>
        <w:t>2555.</w:t>
      </w:r>
    </w:p>
    <w:p w:rsidR="00B92957" w:rsidRPr="000A3B01" w:rsidRDefault="00B92957">
      <w:pPr>
        <w:pStyle w:val="StandardWeb"/>
        <w:ind w:left="480" w:hanging="480"/>
        <w:rPr>
          <w:rFonts w:ascii="Times New Roman" w:hAnsi="Times New Roman" w:cs="Times New Roman"/>
          <w:noProof/>
          <w:sz w:val="24"/>
          <w:szCs w:val="24"/>
          <w:lang w:val="en-GB"/>
        </w:rPr>
      </w:pPr>
      <w:r w:rsidRPr="000A3B01">
        <w:rPr>
          <w:rFonts w:ascii="Times New Roman" w:hAnsi="Times New Roman" w:cs="Times New Roman"/>
          <w:noProof/>
          <w:sz w:val="24"/>
          <w:szCs w:val="24"/>
          <w:lang w:val="en-GB"/>
        </w:rPr>
        <w:t xml:space="preserve">opencv dev team OpenCV API Reference </w:t>
      </w:r>
      <w:r w:rsidRPr="00682A25">
        <w:rPr>
          <w:rFonts w:ascii="Times New Roman" w:hAnsi="Times New Roman" w:cs="Times New Roman"/>
          <w:noProof/>
          <w:sz w:val="24"/>
          <w:szCs w:val="24"/>
          <w:lang w:val="en-GB"/>
        </w:rPr>
        <w:t>—</w:t>
      </w:r>
      <w:r w:rsidRPr="000A3B01">
        <w:rPr>
          <w:rFonts w:ascii="Times New Roman" w:hAnsi="Times New Roman" w:cs="Times New Roman"/>
          <w:noProof/>
          <w:sz w:val="24"/>
          <w:szCs w:val="24"/>
          <w:lang w:val="en-GB"/>
        </w:rPr>
        <w:t xml:space="preserve"> OpenCV 2.4.9.0 Documentation. http://docs.opencv.org/modules/refman.html, abgerufen am 09.10.2014</w:t>
      </w:r>
    </w:p>
    <w:p w:rsidR="00B92957" w:rsidRPr="00F149E7" w:rsidRDefault="00B92957" w:rsidP="00F62065">
      <w:pPr>
        <w:pStyle w:val="StandardWeb"/>
        <w:ind w:left="480" w:hanging="480"/>
        <w:rPr>
          <w:rFonts w:cs="Times New Roman"/>
          <w:lang w:val="en-US"/>
        </w:rPr>
        <w:sectPr w:rsidR="00B92957" w:rsidRPr="00F149E7" w:rsidSect="00C565B8">
          <w:headerReference w:type="default" r:id="rId10"/>
          <w:pgSz w:w="11906" w:h="16838"/>
          <w:pgMar w:top="1701" w:right="1701" w:bottom="1134" w:left="1701" w:header="708" w:footer="708" w:gutter="0"/>
          <w:pgNumType w:start="1"/>
          <w:cols w:space="708"/>
          <w:docGrid w:linePitch="360"/>
        </w:sectPr>
      </w:pPr>
      <w:r>
        <w:fldChar w:fldCharType="end"/>
      </w:r>
    </w:p>
    <w:p w:rsidR="00B92957" w:rsidRPr="000A3B01" w:rsidRDefault="00B92957" w:rsidP="00B07CC5">
      <w:pPr>
        <w:pStyle w:val="BasicText"/>
        <w:rPr>
          <w:lang w:val="en-GB"/>
        </w:rPr>
      </w:pPr>
    </w:p>
    <w:sectPr w:rsidR="00B92957" w:rsidRPr="000A3B01" w:rsidSect="000A3B01">
      <w:headerReference w:type="default" r:id="rId11"/>
      <w:pgSz w:w="11906" w:h="16838"/>
      <w:pgMar w:top="1701" w:right="1701" w:bottom="1134"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957" w:rsidRDefault="00B92957" w:rsidP="00297DC8">
      <w:r>
        <w:separator/>
      </w:r>
    </w:p>
    <w:p w:rsidR="00B92957" w:rsidRDefault="00B92957"/>
  </w:endnote>
  <w:endnote w:type="continuationSeparator" w:id="0">
    <w:p w:rsidR="00B92957" w:rsidRDefault="00B92957" w:rsidP="00297DC8">
      <w:r>
        <w:continuationSeparator/>
      </w:r>
    </w:p>
    <w:p w:rsidR="00B92957" w:rsidRDefault="00B929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ngs">
    <w:altName w:val="w"/>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S MinNew Roman">
    <w:altName w:val="Roman"/>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957" w:rsidRDefault="00B92957" w:rsidP="00297DC8">
      <w:r>
        <w:separator/>
      </w:r>
    </w:p>
    <w:p w:rsidR="00B92957" w:rsidRDefault="00B92957"/>
  </w:footnote>
  <w:footnote w:type="continuationSeparator" w:id="0">
    <w:p w:rsidR="00B92957" w:rsidRDefault="00B92957" w:rsidP="00297DC8">
      <w:r>
        <w:continuationSeparator/>
      </w:r>
    </w:p>
    <w:p w:rsidR="00B92957" w:rsidRDefault="00B9295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957" w:rsidRDefault="000A3B01" w:rsidP="006E1E44">
    <w:pPr>
      <w:pStyle w:val="Kopfzeile"/>
    </w:pPr>
    <w:r>
      <w:fldChar w:fldCharType="begin"/>
    </w:r>
    <w:r>
      <w:instrText xml:space="preserve"> STYLEREF  "Überschrift 1" \t  \* MERGEFORMAT </w:instrText>
    </w:r>
    <w:r>
      <w:fldChar w:fldCharType="separate"/>
    </w:r>
    <w:r>
      <w:rPr>
        <w:noProof/>
      </w:rPr>
      <w:t>Problemstellung</w:t>
    </w:r>
    <w:r>
      <w:rPr>
        <w:noProof/>
      </w:rPr>
      <w:fldChar w:fldCharType="end"/>
    </w:r>
    <w:r w:rsidR="00B92957" w:rsidRPr="00A509D9">
      <w:tab/>
    </w:r>
    <w:r w:rsidR="00B92957" w:rsidRPr="00A509D9">
      <w:tab/>
    </w:r>
    <w:r>
      <w:fldChar w:fldCharType="begin"/>
    </w:r>
    <w:r>
      <w:instrText xml:space="preserve">PAGE  </w:instrText>
    </w:r>
    <w:r>
      <w:fldChar w:fldCharType="separate"/>
    </w:r>
    <w:r>
      <w:rPr>
        <w:noProof/>
      </w:rPr>
      <w:t>II</w:t>
    </w:r>
    <w:r>
      <w:rPr>
        <w:noProof/>
      </w:rPr>
      <w:fldChar w:fldCharType="end"/>
    </w:r>
  </w:p>
  <w:p w:rsidR="00B92957" w:rsidRPr="0095002F" w:rsidRDefault="000A3B01" w:rsidP="006E1E44">
    <w:pPr>
      <w:pStyle w:val="Kopfzeile"/>
      <w:tabs>
        <w:tab w:val="right" w:pos="7371"/>
      </w:tabs>
    </w:pPr>
    <w:r>
      <w:rPr>
        <w:noProof/>
      </w:rPr>
      <mc:AlternateContent>
        <mc:Choice Requires="wps">
          <w:drawing>
            <wp:anchor distT="0" distB="0" distL="114300" distR="114300" simplePos="0" relativeHeight="251659264" behindDoc="0" locked="0" layoutInCell="1" allowOverlap="1">
              <wp:simplePos x="0" y="0"/>
              <wp:positionH relativeFrom="column">
                <wp:posOffset>-39370</wp:posOffset>
              </wp:positionH>
              <wp:positionV relativeFrom="paragraph">
                <wp:posOffset>15240</wp:posOffset>
              </wp:positionV>
              <wp:extent cx="5807710" cy="0"/>
              <wp:effectExtent l="11430" t="15240" r="22860" b="22860"/>
              <wp:wrapSquare wrapText="bothSides"/>
              <wp:docPr id="4"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pt,1.2pt" to="454.25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">
              <w10:wrap type="square"/>
            </v:line>
          </w:pict>
        </mc:Fallback>
      </mc:AlternateContent>
    </w:r>
  </w:p>
  <w:p w:rsidR="00B92957" w:rsidRPr="006E1E44" w:rsidRDefault="00B92957" w:rsidP="006E1E4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957" w:rsidRDefault="000A3B01">
    <w:pPr>
      <w:pStyle w:val="Kopfzeile"/>
    </w:pPr>
    <w:r>
      <w:rPr>
        <w:noProof/>
      </w:rPr>
      <w:drawing>
        <wp:anchor distT="0" distB="0" distL="114300" distR="114300" simplePos="0" relativeHeight="251657216" behindDoc="0" locked="0" layoutInCell="1" allowOverlap="1">
          <wp:simplePos x="0" y="0"/>
          <wp:positionH relativeFrom="column">
            <wp:posOffset>4509770</wp:posOffset>
          </wp:positionH>
          <wp:positionV relativeFrom="paragraph">
            <wp:posOffset>-154305</wp:posOffset>
          </wp:positionV>
          <wp:extent cx="1209675" cy="624840"/>
          <wp:effectExtent l="0" t="0" r="9525" b="10160"/>
          <wp:wrapNone/>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
                    <a:extLst>
                      <a:ext uri="{28A0092B-C50C-407E-A947-70E740481C1C}">
                        <a14:useLocalDpi xmlns:a14="http://schemas.microsoft.com/office/drawing/2010/main" val="0"/>
                      </a:ext>
                    </a:extLst>
                  </a:blip>
                  <a:srcRect l="16199" t="23175" r="18513" b="23102"/>
                  <a:stretch>
                    <a:fillRect/>
                  </a:stretch>
                </pic:blipFill>
                <pic:spPr bwMode="auto">
                  <a:xfrm>
                    <a:off x="0" y="0"/>
                    <a:ext cx="1209675" cy="6248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simplePos x="0" y="0"/>
          <wp:positionH relativeFrom="margin">
            <wp:posOffset>10795</wp:posOffset>
          </wp:positionH>
          <wp:positionV relativeFrom="paragraph">
            <wp:posOffset>-120650</wp:posOffset>
          </wp:positionV>
          <wp:extent cx="1997075" cy="657225"/>
          <wp:effectExtent l="0" t="0" r="9525" b="3175"/>
          <wp:wrapTight wrapText="bothSides">
            <wp:wrapPolygon edited="0">
              <wp:start x="275" y="0"/>
              <wp:lineTo x="0" y="835"/>
              <wp:lineTo x="0" y="17530"/>
              <wp:lineTo x="1648" y="20870"/>
              <wp:lineTo x="3571" y="20870"/>
              <wp:lineTo x="21154" y="17530"/>
              <wp:lineTo x="21428" y="15861"/>
              <wp:lineTo x="21428" y="0"/>
              <wp:lineTo x="5220" y="0"/>
              <wp:lineTo x="275" y="0"/>
            </wp:wrapPolygon>
          </wp:wrapTight>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97075" cy="6572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957" w:rsidRDefault="000A3B01" w:rsidP="00A509D9">
    <w:pPr>
      <w:pStyle w:val="Kopfzeile"/>
      <w:tabs>
        <w:tab w:val="clear" w:pos="9072"/>
        <w:tab w:val="right" w:pos="8505"/>
      </w:tabs>
    </w:pPr>
    <w:r>
      <w:fldChar w:fldCharType="begin"/>
    </w:r>
    <w:r>
      <w:instrText xml:space="preserve"> STYLEREF  "Überschrift 1" \t  \* MERGEFORMAT </w:instrText>
    </w:r>
    <w:r>
      <w:fldChar w:fldCharType="separate"/>
    </w:r>
    <w:r>
      <w:rPr>
        <w:noProof/>
      </w:rPr>
      <w:t>Problemstellung</w:t>
    </w:r>
    <w:r>
      <w:rPr>
        <w:noProof/>
      </w:rPr>
      <w:fldChar w:fldCharType="end"/>
    </w:r>
    <w:r w:rsidR="00B92957" w:rsidRPr="00A509D9">
      <w:tab/>
    </w:r>
    <w:r w:rsidR="00B92957" w:rsidRPr="00A509D9">
      <w:tab/>
    </w:r>
    <w:r>
      <w:fldChar w:fldCharType="begin"/>
    </w:r>
    <w:r>
      <w:instrText xml:space="preserve">PAGE  </w:instrText>
    </w:r>
    <w:r>
      <w:fldChar w:fldCharType="separate"/>
    </w:r>
    <w:r>
      <w:rPr>
        <w:noProof/>
      </w:rPr>
      <w:t>2</w:t>
    </w:r>
    <w:r>
      <w:rPr>
        <w:noProof/>
      </w:rPr>
      <w:fldChar w:fldCharType="end"/>
    </w:r>
  </w:p>
  <w:p w:rsidR="00B92957" w:rsidRPr="0095002F" w:rsidRDefault="000A3B01" w:rsidP="00A509D9">
    <w:pPr>
      <w:pStyle w:val="Kopfzeile"/>
      <w:tabs>
        <w:tab w:val="right" w:pos="7371"/>
      </w:tabs>
    </w:pPr>
    <w:r>
      <w:rPr>
        <w:noProof/>
      </w:rPr>
      <mc:AlternateContent>
        <mc:Choice Requires="wps">
          <w:drawing>
            <wp:anchor distT="0" distB="0" distL="114300" distR="114300" simplePos="0" relativeHeight="251658240" behindDoc="0" locked="0" layoutInCell="1" allowOverlap="1">
              <wp:simplePos x="0" y="0"/>
              <wp:positionH relativeFrom="column">
                <wp:posOffset>-41275</wp:posOffset>
              </wp:positionH>
              <wp:positionV relativeFrom="paragraph">
                <wp:posOffset>13970</wp:posOffset>
              </wp:positionV>
              <wp:extent cx="5438775" cy="0"/>
              <wp:effectExtent l="9525" t="13970" r="25400" b="24130"/>
              <wp:wrapSquare wrapText="bothSides"/>
              <wp:docPr id="1" name="Gerade Verbindu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8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1.1pt" to="425.05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">
              <w10:wrap type="square"/>
            </v:line>
          </w:pict>
        </mc:Fallback>
      </mc:AlternateContent>
    </w:r>
  </w:p>
  <w:p w:rsidR="00B92957" w:rsidRDefault="00B92957"/>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957" w:rsidRPr="008C08AD" w:rsidRDefault="00B92957" w:rsidP="008C08AD">
    <w:pPr>
      <w:pStyle w:val="Kopfzeile"/>
      <w:tabs>
        <w:tab w:val="clear" w:pos="9072"/>
        <w:tab w:val="right" w:pos="8505"/>
      </w:tabs>
    </w:pPr>
  </w:p>
  <w:p w:rsidR="00B92957" w:rsidRPr="0095002F" w:rsidRDefault="00B92957" w:rsidP="00A509D9">
    <w:pPr>
      <w:pStyle w:val="Kopfzeile"/>
      <w:tabs>
        <w:tab w:val="right" w:pos="7371"/>
      </w:tabs>
    </w:pPr>
  </w:p>
  <w:p w:rsidR="00B92957" w:rsidRDefault="00B9295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B3BCE792"/>
    <w:lvl w:ilvl="0">
      <w:start w:val="1"/>
      <w:numFmt w:val="decimal"/>
      <w:lvlText w:val="%1."/>
      <w:lvlJc w:val="left"/>
      <w:pPr>
        <w:tabs>
          <w:tab w:val="num" w:pos="926"/>
        </w:tabs>
        <w:ind w:left="926" w:hanging="360"/>
      </w:pPr>
    </w:lvl>
  </w:abstractNum>
  <w:abstractNum w:abstractNumId="1">
    <w:nsid w:val="FFFFFFFB"/>
    <w:multiLevelType w:val="multilevel"/>
    <w:tmpl w:val="34F27DD2"/>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2">
    <w:nsid w:val="1BC75A85"/>
    <w:multiLevelType w:val="singleLevel"/>
    <w:tmpl w:val="A30818D2"/>
    <w:lvl w:ilvl="0">
      <w:start w:val="1"/>
      <w:numFmt w:val="decimal"/>
      <w:lvlText w:val="%1."/>
      <w:legacy w:legacy="1" w:legacySpace="0" w:legacyIndent="283"/>
      <w:lvlJc w:val="left"/>
      <w:pPr>
        <w:ind w:left="283" w:hanging="283"/>
      </w:pPr>
    </w:lvl>
  </w:abstractNum>
  <w:abstractNum w:abstractNumId="3">
    <w:nsid w:val="3DF75FB2"/>
    <w:multiLevelType w:val="singleLevel"/>
    <w:tmpl w:val="A30818D2"/>
    <w:lvl w:ilvl="0">
      <w:start w:val="1"/>
      <w:numFmt w:val="decimal"/>
      <w:lvlText w:val="%1."/>
      <w:legacy w:legacy="1" w:legacySpace="0" w:legacyIndent="283"/>
      <w:lvlJc w:val="left"/>
      <w:pPr>
        <w:ind w:left="283" w:hanging="283"/>
      </w:pPr>
    </w:lvl>
  </w:abstractNum>
  <w:abstractNum w:abstractNumId="4">
    <w:nsid w:val="41970260"/>
    <w:multiLevelType w:val="singleLevel"/>
    <w:tmpl w:val="A30818D2"/>
    <w:lvl w:ilvl="0">
      <w:start w:val="1"/>
      <w:numFmt w:val="decimal"/>
      <w:lvlText w:val="%1."/>
      <w:legacy w:legacy="1" w:legacySpace="0" w:legacyIndent="283"/>
      <w:lvlJc w:val="left"/>
      <w:pPr>
        <w:ind w:left="283" w:hanging="283"/>
      </w:pPr>
    </w:lvl>
  </w:abstractNum>
  <w:abstractNum w:abstractNumId="5">
    <w:nsid w:val="4685288F"/>
    <w:multiLevelType w:val="hybridMultilevel"/>
    <w:tmpl w:val="11F07D7E"/>
    <w:lvl w:ilvl="0" w:tplc="7FA201E2">
      <w:start w:val="1"/>
      <w:numFmt w:val="bullet"/>
      <w:pStyle w:val="BasicTextList"/>
      <w:lvlText w:val=""/>
      <w:lvlJc w:val="left"/>
      <w:pPr>
        <w:tabs>
          <w:tab w:val="num" w:pos="360"/>
        </w:tabs>
        <w:ind w:left="357" w:hanging="357"/>
      </w:pPr>
      <w:rPr>
        <w:rFonts w:ascii="Symbol" w:hAnsi="Symbol" w:cs="Symbol" w:hint="default"/>
        <w:sz w:val="24"/>
        <w:szCs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01A3C74"/>
    <w:multiLevelType w:val="singleLevel"/>
    <w:tmpl w:val="A30818D2"/>
    <w:lvl w:ilvl="0">
      <w:start w:val="1"/>
      <w:numFmt w:val="decimal"/>
      <w:lvlText w:val="%1."/>
      <w:legacy w:legacy="1" w:legacySpace="0" w:legacyIndent="283"/>
      <w:lvlJc w:val="left"/>
      <w:pPr>
        <w:ind w:left="283" w:hanging="283"/>
      </w:pPr>
    </w:lvl>
  </w:abstractNum>
  <w:abstractNum w:abstractNumId="7">
    <w:nsid w:val="52C91FDC"/>
    <w:multiLevelType w:val="singleLevel"/>
    <w:tmpl w:val="A30818D2"/>
    <w:lvl w:ilvl="0">
      <w:start w:val="1"/>
      <w:numFmt w:val="decimal"/>
      <w:lvlText w:val="%1."/>
      <w:legacy w:legacy="1" w:legacySpace="0" w:legacyIndent="283"/>
      <w:lvlJc w:val="left"/>
      <w:pPr>
        <w:ind w:left="283" w:hanging="283"/>
      </w:pPr>
    </w:lvl>
  </w:abstractNum>
  <w:abstractNum w:abstractNumId="8">
    <w:nsid w:val="55387DFD"/>
    <w:multiLevelType w:val="singleLevel"/>
    <w:tmpl w:val="A30818D2"/>
    <w:lvl w:ilvl="0">
      <w:start w:val="1"/>
      <w:numFmt w:val="decimal"/>
      <w:lvlText w:val="%1."/>
      <w:legacy w:legacy="1" w:legacySpace="0" w:legacyIndent="283"/>
      <w:lvlJc w:val="left"/>
      <w:pPr>
        <w:ind w:left="283" w:hanging="283"/>
      </w:pPr>
    </w:lvl>
  </w:abstractNum>
  <w:abstractNum w:abstractNumId="9">
    <w:nsid w:val="5EEA7354"/>
    <w:multiLevelType w:val="singleLevel"/>
    <w:tmpl w:val="A30818D2"/>
    <w:lvl w:ilvl="0">
      <w:start w:val="1"/>
      <w:numFmt w:val="decimal"/>
      <w:lvlText w:val="%1."/>
      <w:legacy w:legacy="1" w:legacySpace="0" w:legacyIndent="283"/>
      <w:lvlJc w:val="left"/>
      <w:pPr>
        <w:ind w:left="283" w:hanging="283"/>
      </w:pPr>
    </w:lvl>
  </w:abstractNum>
  <w:abstractNum w:abstractNumId="10">
    <w:nsid w:val="5FBB4E65"/>
    <w:multiLevelType w:val="hybridMultilevel"/>
    <w:tmpl w:val="937CA310"/>
    <w:lvl w:ilvl="0" w:tplc="878202E0">
      <w:start w:val="1"/>
      <w:numFmt w:val="decimal"/>
      <w:pStyle w:val="BasicTextNumberedList"/>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1">
    <w:nsid w:val="73AC583C"/>
    <w:multiLevelType w:val="hybridMultilevel"/>
    <w:tmpl w:val="A30818D2"/>
    <w:lvl w:ilvl="0" w:tplc="ACBC4DEC">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2">
    <w:nsid w:val="7FE5473E"/>
    <w:multiLevelType w:val="singleLevel"/>
    <w:tmpl w:val="A30818D2"/>
    <w:lvl w:ilvl="0">
      <w:start w:val="1"/>
      <w:numFmt w:val="decimal"/>
      <w:lvlText w:val="%1."/>
      <w:legacy w:legacy="1" w:legacySpace="0" w:legacyIndent="283"/>
      <w:lvlJc w:val="left"/>
      <w:pPr>
        <w:ind w:left="283" w:hanging="283"/>
      </w:p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1"/>
  </w:num>
  <w:num w:numId="13">
    <w:abstractNumId w:val="4"/>
  </w:num>
  <w:num w:numId="14">
    <w:abstractNumId w:val="9"/>
  </w:num>
  <w:num w:numId="15">
    <w:abstractNumId w:val="3"/>
  </w:num>
  <w:num w:numId="16">
    <w:abstractNumId w:val="2"/>
  </w:num>
  <w:num w:numId="17">
    <w:abstractNumId w:val="8"/>
  </w:num>
  <w:num w:numId="18">
    <w:abstractNumId w:val="12"/>
  </w:num>
  <w:num w:numId="19">
    <w:abstractNumId w:val="7"/>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autoHyphenation/>
  <w:hyphenationZone w:val="425"/>
  <w:doNotHyphenateCaps/>
  <w:drawingGridHorizontalSpacing w:val="100"/>
  <w:displayHorizontalDrawingGridEvery w:val="2"/>
  <w:characterSpacingControl w:val="doNotCompress"/>
  <w:doNotValidateAgainstSchema/>
  <w:doNotDemarcateInvalidXml/>
  <w:hdrShapeDefaults>
    <o:shapedefaults v:ext="edit" spidmax="205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D03"/>
    <w:rsid w:val="00003DF5"/>
    <w:rsid w:val="00015613"/>
    <w:rsid w:val="00022B23"/>
    <w:rsid w:val="00032B96"/>
    <w:rsid w:val="000409A6"/>
    <w:rsid w:val="00067FEC"/>
    <w:rsid w:val="000A3B01"/>
    <w:rsid w:val="000C4573"/>
    <w:rsid w:val="000D2795"/>
    <w:rsid w:val="000D5692"/>
    <w:rsid w:val="000F07DD"/>
    <w:rsid w:val="00106239"/>
    <w:rsid w:val="00112FB8"/>
    <w:rsid w:val="0011397F"/>
    <w:rsid w:val="0012016E"/>
    <w:rsid w:val="00121EF2"/>
    <w:rsid w:val="00123780"/>
    <w:rsid w:val="00123891"/>
    <w:rsid w:val="001353EE"/>
    <w:rsid w:val="0015056D"/>
    <w:rsid w:val="00150627"/>
    <w:rsid w:val="00155F8A"/>
    <w:rsid w:val="00160A54"/>
    <w:rsid w:val="001818B0"/>
    <w:rsid w:val="001910D2"/>
    <w:rsid w:val="001A6CF1"/>
    <w:rsid w:val="001C4E5A"/>
    <w:rsid w:val="001C5C57"/>
    <w:rsid w:val="001D730C"/>
    <w:rsid w:val="001E0E39"/>
    <w:rsid w:val="002212BC"/>
    <w:rsid w:val="00246AFC"/>
    <w:rsid w:val="00253530"/>
    <w:rsid w:val="002571BD"/>
    <w:rsid w:val="00297DC8"/>
    <w:rsid w:val="002B0C3D"/>
    <w:rsid w:val="002C3C97"/>
    <w:rsid w:val="002F2ECF"/>
    <w:rsid w:val="00335C96"/>
    <w:rsid w:val="003444AF"/>
    <w:rsid w:val="00353DA1"/>
    <w:rsid w:val="003855F0"/>
    <w:rsid w:val="00392CC0"/>
    <w:rsid w:val="003E50DB"/>
    <w:rsid w:val="00406970"/>
    <w:rsid w:val="00422501"/>
    <w:rsid w:val="00431CD8"/>
    <w:rsid w:val="00450995"/>
    <w:rsid w:val="00460D08"/>
    <w:rsid w:val="00463BC7"/>
    <w:rsid w:val="00474EEA"/>
    <w:rsid w:val="00480786"/>
    <w:rsid w:val="00490CEC"/>
    <w:rsid w:val="00491607"/>
    <w:rsid w:val="004B660F"/>
    <w:rsid w:val="004C5484"/>
    <w:rsid w:val="004F4B5F"/>
    <w:rsid w:val="005338D9"/>
    <w:rsid w:val="00543765"/>
    <w:rsid w:val="00545084"/>
    <w:rsid w:val="00550526"/>
    <w:rsid w:val="00560B8A"/>
    <w:rsid w:val="00576D5B"/>
    <w:rsid w:val="005925C4"/>
    <w:rsid w:val="0059473B"/>
    <w:rsid w:val="005A42B4"/>
    <w:rsid w:val="005B23AB"/>
    <w:rsid w:val="005E13CF"/>
    <w:rsid w:val="005F532A"/>
    <w:rsid w:val="00633019"/>
    <w:rsid w:val="00636CC7"/>
    <w:rsid w:val="00664C96"/>
    <w:rsid w:val="00666A1A"/>
    <w:rsid w:val="00670612"/>
    <w:rsid w:val="00682A25"/>
    <w:rsid w:val="006B19F1"/>
    <w:rsid w:val="006E1E44"/>
    <w:rsid w:val="006F3E6A"/>
    <w:rsid w:val="006F61A1"/>
    <w:rsid w:val="00714B8D"/>
    <w:rsid w:val="00715069"/>
    <w:rsid w:val="0075068F"/>
    <w:rsid w:val="007D316C"/>
    <w:rsid w:val="007E038A"/>
    <w:rsid w:val="00821C99"/>
    <w:rsid w:val="008245A9"/>
    <w:rsid w:val="0083081E"/>
    <w:rsid w:val="00833B4C"/>
    <w:rsid w:val="008375BD"/>
    <w:rsid w:val="00850C96"/>
    <w:rsid w:val="008513C9"/>
    <w:rsid w:val="00881688"/>
    <w:rsid w:val="0088178E"/>
    <w:rsid w:val="00887178"/>
    <w:rsid w:val="008A0686"/>
    <w:rsid w:val="008A2AFB"/>
    <w:rsid w:val="008A52D7"/>
    <w:rsid w:val="008C08AD"/>
    <w:rsid w:val="008E7D70"/>
    <w:rsid w:val="008F4CFD"/>
    <w:rsid w:val="00903097"/>
    <w:rsid w:val="0093372E"/>
    <w:rsid w:val="0095002F"/>
    <w:rsid w:val="00960247"/>
    <w:rsid w:val="0096115D"/>
    <w:rsid w:val="0097518D"/>
    <w:rsid w:val="009A0D1B"/>
    <w:rsid w:val="009A2F71"/>
    <w:rsid w:val="009A6994"/>
    <w:rsid w:val="009B15B6"/>
    <w:rsid w:val="009B2AA6"/>
    <w:rsid w:val="009B4E23"/>
    <w:rsid w:val="009E7DE8"/>
    <w:rsid w:val="00A25F2B"/>
    <w:rsid w:val="00A3305F"/>
    <w:rsid w:val="00A5036E"/>
    <w:rsid w:val="00A509D9"/>
    <w:rsid w:val="00A67DE3"/>
    <w:rsid w:val="00A966D4"/>
    <w:rsid w:val="00A97F9D"/>
    <w:rsid w:val="00AA5EA0"/>
    <w:rsid w:val="00AE57B7"/>
    <w:rsid w:val="00AF4C64"/>
    <w:rsid w:val="00B013CC"/>
    <w:rsid w:val="00B07CC5"/>
    <w:rsid w:val="00B17626"/>
    <w:rsid w:val="00B22C79"/>
    <w:rsid w:val="00B3075C"/>
    <w:rsid w:val="00B33509"/>
    <w:rsid w:val="00B36E60"/>
    <w:rsid w:val="00B75D9B"/>
    <w:rsid w:val="00B92957"/>
    <w:rsid w:val="00BA73ED"/>
    <w:rsid w:val="00BB0CFB"/>
    <w:rsid w:val="00BD0319"/>
    <w:rsid w:val="00BD707E"/>
    <w:rsid w:val="00BE1F5B"/>
    <w:rsid w:val="00BE335A"/>
    <w:rsid w:val="00C0556C"/>
    <w:rsid w:val="00C20238"/>
    <w:rsid w:val="00C331F2"/>
    <w:rsid w:val="00C55B9C"/>
    <w:rsid w:val="00C565B8"/>
    <w:rsid w:val="00C61E93"/>
    <w:rsid w:val="00C77245"/>
    <w:rsid w:val="00CC7AD1"/>
    <w:rsid w:val="00CF2BF1"/>
    <w:rsid w:val="00D14DBB"/>
    <w:rsid w:val="00D15D3A"/>
    <w:rsid w:val="00D572EA"/>
    <w:rsid w:val="00D73634"/>
    <w:rsid w:val="00D85134"/>
    <w:rsid w:val="00DD0FA7"/>
    <w:rsid w:val="00DE4393"/>
    <w:rsid w:val="00E06782"/>
    <w:rsid w:val="00E127DD"/>
    <w:rsid w:val="00E63219"/>
    <w:rsid w:val="00E67BC5"/>
    <w:rsid w:val="00E8643D"/>
    <w:rsid w:val="00E8682A"/>
    <w:rsid w:val="00E87D03"/>
    <w:rsid w:val="00EC6FC8"/>
    <w:rsid w:val="00EE7A9A"/>
    <w:rsid w:val="00EF206C"/>
    <w:rsid w:val="00F03168"/>
    <w:rsid w:val="00F1190C"/>
    <w:rsid w:val="00F149E7"/>
    <w:rsid w:val="00F23E20"/>
    <w:rsid w:val="00F42F39"/>
    <w:rsid w:val="00F62065"/>
    <w:rsid w:val="00F625C3"/>
    <w:rsid w:val="00F656D1"/>
    <w:rsid w:val="00F75727"/>
    <w:rsid w:val="00F839D9"/>
    <w:rsid w:val="00F858C0"/>
    <w:rsid w:val="00F86347"/>
    <w:rsid w:val="00F915AC"/>
    <w:rsid w:val="00F96D25"/>
    <w:rsid w:val="00FA3847"/>
    <w:rsid w:val="00FB5943"/>
    <w:rsid w:val="00FB7902"/>
    <w:rsid w:val="00FB7ECF"/>
    <w:rsid w:val="00FC02FE"/>
    <w:rsid w:val="00FC7E31"/>
    <w:rsid w:val="00FD2852"/>
    <w:rsid w:val="00FF34F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2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uiPriority="0"/>
    <w:lsdException w:name="index 2" w:locked="1" w:uiPriority="0"/>
    <w:lsdException w:name="index 3" w:locked="1" w:uiPriority="0"/>
    <w:lsdException w:name="index 4" w:locked="1" w:uiPriority="0"/>
    <w:lsdException w:name="index 5" w:locked="1" w:uiPriority="0"/>
    <w:lsdException w:name="index 6" w:locked="1" w:uiPriority="0"/>
    <w:lsdException w:name="index 7" w:locked="1" w:uiPriority="0"/>
    <w:lsdException w:name="index 8" w:locked="1" w:uiPriority="0"/>
    <w:lsdException w:name="index 9" w:locked="1" w:uiPriority="0"/>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locked="1" w:uiPriority="0"/>
    <w:lsdException w:name="index heading" w:locked="1" w:uiPriority="0"/>
    <w:lsdException w:name="caption" w:locked="1" w:uiPriority="0" w:qFormat="1"/>
    <w:lsdException w:name="table of figures" w:locked="1" w:uiPriority="0"/>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25F2B"/>
    <w:rPr>
      <w:rFonts w:ascii="Times New Roman" w:eastAsia="Times New Roman" w:hAnsi="Times New Roman"/>
      <w:sz w:val="20"/>
      <w:szCs w:val="20"/>
    </w:rPr>
  </w:style>
  <w:style w:type="paragraph" w:styleId="berschrift1">
    <w:name w:val="heading 1"/>
    <w:basedOn w:val="Standard"/>
    <w:next w:val="BasicText"/>
    <w:link w:val="berschrift1Zeichen"/>
    <w:uiPriority w:val="99"/>
    <w:qFormat/>
    <w:rsid w:val="00FC02FE"/>
    <w:pPr>
      <w:keepNext/>
      <w:keepLines/>
      <w:pageBreakBefore/>
      <w:numPr>
        <w:numId w:val="10"/>
      </w:numPr>
      <w:spacing w:after="160" w:line="360" w:lineRule="auto"/>
      <w:outlineLvl w:val="0"/>
    </w:pPr>
    <w:rPr>
      <w:b/>
      <w:bCs/>
      <w:kern w:val="28"/>
      <w:sz w:val="28"/>
      <w:szCs w:val="28"/>
    </w:rPr>
  </w:style>
  <w:style w:type="paragraph" w:styleId="berschrift2">
    <w:name w:val="heading 2"/>
    <w:basedOn w:val="berschrift1"/>
    <w:next w:val="BasicText"/>
    <w:link w:val="berschrift2Zeichen"/>
    <w:uiPriority w:val="99"/>
    <w:qFormat/>
    <w:rsid w:val="00670612"/>
    <w:pPr>
      <w:pageBreakBefore w:val="0"/>
      <w:numPr>
        <w:ilvl w:val="1"/>
      </w:numPr>
      <w:spacing w:before="320"/>
      <w:outlineLvl w:val="1"/>
    </w:pPr>
    <w:rPr>
      <w:sz w:val="24"/>
      <w:szCs w:val="24"/>
    </w:rPr>
  </w:style>
  <w:style w:type="paragraph" w:styleId="berschrift3">
    <w:name w:val="heading 3"/>
    <w:basedOn w:val="berschrift2"/>
    <w:next w:val="BasicText"/>
    <w:link w:val="berschrift3Zeichen"/>
    <w:uiPriority w:val="99"/>
    <w:qFormat/>
    <w:rsid w:val="00670612"/>
    <w:pPr>
      <w:numPr>
        <w:ilvl w:val="2"/>
      </w:numPr>
      <w:outlineLvl w:val="2"/>
    </w:pPr>
  </w:style>
  <w:style w:type="paragraph" w:styleId="berschrift4">
    <w:name w:val="heading 4"/>
    <w:basedOn w:val="berschrift3"/>
    <w:next w:val="BasicText"/>
    <w:link w:val="berschrift4Zeichen"/>
    <w:uiPriority w:val="99"/>
    <w:qFormat/>
    <w:rsid w:val="00670612"/>
    <w:pPr>
      <w:numPr>
        <w:ilvl w:val="3"/>
      </w:numPr>
      <w:outlineLvl w:val="3"/>
    </w:pPr>
  </w:style>
  <w:style w:type="paragraph" w:styleId="berschrift5">
    <w:name w:val="heading 5"/>
    <w:basedOn w:val="berschrift4"/>
    <w:next w:val="BasicText"/>
    <w:link w:val="berschrift5Zeichen"/>
    <w:uiPriority w:val="99"/>
    <w:qFormat/>
    <w:rsid w:val="00670612"/>
    <w:pPr>
      <w:numPr>
        <w:ilvl w:val="4"/>
      </w:numPr>
      <w:spacing w:before="160"/>
      <w:outlineLvl w:val="4"/>
    </w:pPr>
    <w:rPr>
      <w:b w:val="0"/>
      <w:bCs w:val="0"/>
    </w:rPr>
  </w:style>
  <w:style w:type="paragraph" w:styleId="berschrift6">
    <w:name w:val="heading 6"/>
    <w:basedOn w:val="Standard"/>
    <w:next w:val="Standard"/>
    <w:link w:val="berschrift6Zeichen"/>
    <w:uiPriority w:val="99"/>
    <w:qFormat/>
    <w:rsid w:val="00670612"/>
    <w:pPr>
      <w:numPr>
        <w:ilvl w:val="5"/>
        <w:numId w:val="10"/>
      </w:numPr>
      <w:spacing w:before="240" w:after="60"/>
      <w:outlineLvl w:val="5"/>
    </w:pPr>
    <w:rPr>
      <w:i/>
      <w:iCs/>
      <w:sz w:val="22"/>
      <w:szCs w:val="22"/>
    </w:rPr>
  </w:style>
  <w:style w:type="paragraph" w:styleId="berschrift7">
    <w:name w:val="heading 7"/>
    <w:basedOn w:val="Standard"/>
    <w:next w:val="Standard"/>
    <w:link w:val="berschrift7Zeichen"/>
    <w:uiPriority w:val="99"/>
    <w:qFormat/>
    <w:rsid w:val="00670612"/>
    <w:pPr>
      <w:numPr>
        <w:ilvl w:val="6"/>
        <w:numId w:val="10"/>
      </w:numPr>
      <w:spacing w:before="240" w:after="60"/>
      <w:outlineLvl w:val="6"/>
    </w:pPr>
    <w:rPr>
      <w:rFonts w:ascii="Arial" w:hAnsi="Arial" w:cs="Arial"/>
    </w:rPr>
  </w:style>
  <w:style w:type="paragraph" w:styleId="berschrift8">
    <w:name w:val="heading 8"/>
    <w:basedOn w:val="berschrift2"/>
    <w:next w:val="BasicText"/>
    <w:link w:val="berschrift8Zeichen"/>
    <w:uiPriority w:val="99"/>
    <w:qFormat/>
    <w:rsid w:val="00670612"/>
    <w:pPr>
      <w:numPr>
        <w:ilvl w:val="7"/>
      </w:numPr>
      <w:outlineLvl w:val="7"/>
    </w:pPr>
  </w:style>
  <w:style w:type="paragraph" w:styleId="berschrift9">
    <w:name w:val="heading 9"/>
    <w:basedOn w:val="berschrift3"/>
    <w:next w:val="BasicText"/>
    <w:link w:val="berschrift9Zeichen"/>
    <w:uiPriority w:val="99"/>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locked/>
    <w:rsid w:val="00FC02FE"/>
    <w:rPr>
      <w:rFonts w:ascii="Times New Roman" w:hAnsi="Times New Roman" w:cs="Times New Roman"/>
      <w:b/>
      <w:bCs/>
      <w:kern w:val="28"/>
      <w:sz w:val="28"/>
      <w:szCs w:val="28"/>
      <w:lang w:val="de-DE" w:eastAsia="de-DE"/>
    </w:rPr>
  </w:style>
  <w:style w:type="character" w:customStyle="1" w:styleId="berschrift2Zeichen">
    <w:name w:val="Überschrift 2 Zeichen"/>
    <w:basedOn w:val="Absatzstandardschriftart"/>
    <w:link w:val="berschrift2"/>
    <w:uiPriority w:val="99"/>
    <w:locked/>
    <w:rsid w:val="00670612"/>
    <w:rPr>
      <w:rFonts w:ascii="Times New Roman" w:hAnsi="Times New Roman" w:cs="Times New Roman"/>
      <w:b/>
      <w:bCs/>
      <w:kern w:val="28"/>
      <w:sz w:val="20"/>
      <w:szCs w:val="20"/>
      <w:lang w:eastAsia="de-DE"/>
    </w:rPr>
  </w:style>
  <w:style w:type="character" w:customStyle="1" w:styleId="berschrift3Zeichen">
    <w:name w:val="Überschrift 3 Zeichen"/>
    <w:basedOn w:val="Absatzstandardschriftart"/>
    <w:link w:val="berschrift3"/>
    <w:uiPriority w:val="99"/>
    <w:locked/>
    <w:rsid w:val="00670612"/>
    <w:rPr>
      <w:rFonts w:ascii="Times New Roman" w:hAnsi="Times New Roman" w:cs="Times New Roman"/>
      <w:b/>
      <w:bCs/>
      <w:kern w:val="28"/>
      <w:sz w:val="20"/>
      <w:szCs w:val="20"/>
      <w:lang w:eastAsia="de-DE"/>
    </w:rPr>
  </w:style>
  <w:style w:type="character" w:customStyle="1" w:styleId="berschrift4Zeichen">
    <w:name w:val="Überschrift 4 Zeichen"/>
    <w:basedOn w:val="Absatzstandardschriftart"/>
    <w:link w:val="berschrift4"/>
    <w:uiPriority w:val="99"/>
    <w:locked/>
    <w:rsid w:val="00670612"/>
    <w:rPr>
      <w:rFonts w:ascii="Times New Roman" w:hAnsi="Times New Roman" w:cs="Times New Roman"/>
      <w:b/>
      <w:bCs/>
      <w:kern w:val="28"/>
      <w:sz w:val="24"/>
      <w:szCs w:val="24"/>
      <w:lang w:eastAsia="de-DE"/>
    </w:rPr>
  </w:style>
  <w:style w:type="character" w:customStyle="1" w:styleId="berschrift5Zeichen">
    <w:name w:val="Überschrift 5 Zeichen"/>
    <w:basedOn w:val="Absatzstandardschriftart"/>
    <w:link w:val="berschrift5"/>
    <w:uiPriority w:val="99"/>
    <w:locked/>
    <w:rsid w:val="00670612"/>
    <w:rPr>
      <w:rFonts w:ascii="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uiPriority w:val="99"/>
    <w:locked/>
    <w:rsid w:val="00670612"/>
    <w:rPr>
      <w:rFonts w:ascii="Times New Roman" w:hAnsi="Times New Roman" w:cs="Times New Roman"/>
      <w:i/>
      <w:iCs/>
      <w:sz w:val="20"/>
      <w:szCs w:val="20"/>
      <w:lang w:eastAsia="de-DE"/>
    </w:rPr>
  </w:style>
  <w:style w:type="character" w:customStyle="1" w:styleId="berschrift7Zeichen">
    <w:name w:val="Überschrift 7 Zeichen"/>
    <w:basedOn w:val="Absatzstandardschriftart"/>
    <w:link w:val="berschrift7"/>
    <w:uiPriority w:val="99"/>
    <w:locked/>
    <w:rsid w:val="00670612"/>
    <w:rPr>
      <w:rFonts w:ascii="Arial" w:hAnsi="Arial" w:cs="Arial"/>
      <w:sz w:val="20"/>
      <w:szCs w:val="20"/>
      <w:lang w:eastAsia="de-DE"/>
    </w:rPr>
  </w:style>
  <w:style w:type="character" w:customStyle="1" w:styleId="berschrift8Zeichen">
    <w:name w:val="Überschrift 8 Zeichen"/>
    <w:basedOn w:val="Absatzstandardschriftart"/>
    <w:link w:val="berschrift8"/>
    <w:uiPriority w:val="99"/>
    <w:locked/>
    <w:rsid w:val="00670612"/>
    <w:rPr>
      <w:rFonts w:ascii="Times New Roman" w:hAnsi="Times New Roman" w:cs="Times New Roman"/>
      <w:b/>
      <w:bCs/>
      <w:kern w:val="28"/>
      <w:sz w:val="20"/>
      <w:szCs w:val="20"/>
      <w:lang w:eastAsia="de-DE"/>
    </w:rPr>
  </w:style>
  <w:style w:type="character" w:customStyle="1" w:styleId="berschrift9Zeichen">
    <w:name w:val="Überschrift 9 Zeichen"/>
    <w:basedOn w:val="Absatzstandardschriftart"/>
    <w:link w:val="berschrift9"/>
    <w:uiPriority w:val="99"/>
    <w:locked/>
    <w:rsid w:val="00670612"/>
    <w:rPr>
      <w:rFonts w:ascii="Times New Roman" w:hAnsi="Times New Roman" w:cs="Times New Roman"/>
      <w:b/>
      <w:bCs/>
      <w:kern w:val="28"/>
      <w:sz w:val="20"/>
      <w:szCs w:val="20"/>
      <w:lang w:eastAsia="de-DE"/>
    </w:rPr>
  </w:style>
  <w:style w:type="paragraph" w:styleId="Abbildungsverzeichnis">
    <w:name w:val="table of figures"/>
    <w:basedOn w:val="Standard"/>
    <w:next w:val="Standard"/>
    <w:uiPriority w:val="99"/>
    <w:semiHidden/>
    <w:rsid w:val="00670612"/>
    <w:pPr>
      <w:tabs>
        <w:tab w:val="right" w:leader="dot" w:pos="8505"/>
      </w:tabs>
      <w:spacing w:before="100"/>
      <w:ind w:left="1134" w:hanging="1134"/>
    </w:pPr>
    <w:rPr>
      <w:sz w:val="24"/>
      <w:szCs w:val="24"/>
    </w:rPr>
  </w:style>
  <w:style w:type="paragraph" w:styleId="Beschriftung">
    <w:name w:val="caption"/>
    <w:basedOn w:val="Standard"/>
    <w:next w:val="BasicText"/>
    <w:uiPriority w:val="99"/>
    <w:qFormat/>
    <w:rsid w:val="00670612"/>
    <w:pPr>
      <w:spacing w:before="120" w:after="120" w:line="360" w:lineRule="auto"/>
      <w:ind w:left="1418" w:hanging="1418"/>
    </w:pPr>
    <w:rPr>
      <w:b/>
      <w:bCs/>
      <w:sz w:val="24"/>
      <w:szCs w:val="24"/>
    </w:rPr>
  </w:style>
  <w:style w:type="paragraph" w:styleId="Dokumentstruktur">
    <w:name w:val="Document Map"/>
    <w:basedOn w:val="Standard"/>
    <w:link w:val="DokumentstrukturZeichen"/>
    <w:uiPriority w:val="99"/>
    <w:semiHidden/>
    <w:rsid w:val="00670612"/>
    <w:pPr>
      <w:shd w:val="clear" w:color="auto" w:fill="000080"/>
    </w:pPr>
    <w:rPr>
      <w:rFonts w:ascii="Tahoma" w:hAnsi="Tahoma" w:cs="Tahoma"/>
    </w:rPr>
  </w:style>
  <w:style w:type="character" w:customStyle="1" w:styleId="DokumentstrukturZeichen">
    <w:name w:val="Dokumentstruktur Zeichen"/>
    <w:basedOn w:val="Absatzstandardschriftart"/>
    <w:link w:val="Dokumentstruktur"/>
    <w:uiPriority w:val="99"/>
    <w:semiHidden/>
    <w:locked/>
    <w:rsid w:val="00670612"/>
    <w:rPr>
      <w:rFonts w:ascii="Tahoma" w:hAnsi="Tahoma" w:cs="Tahoma"/>
      <w:sz w:val="20"/>
      <w:szCs w:val="20"/>
      <w:shd w:val="clear" w:color="auto" w:fill="000080"/>
      <w:lang w:eastAsia="de-DE"/>
    </w:rPr>
  </w:style>
  <w:style w:type="paragraph" w:styleId="Funotentext">
    <w:name w:val="footnote text"/>
    <w:basedOn w:val="Standard"/>
    <w:link w:val="FunotentextZeichen"/>
    <w:uiPriority w:val="99"/>
    <w:semiHidden/>
    <w:rsid w:val="00670612"/>
    <w:pPr>
      <w:keepLines/>
      <w:ind w:left="425" w:hanging="425"/>
      <w:jc w:val="both"/>
    </w:pPr>
  </w:style>
  <w:style w:type="character" w:customStyle="1" w:styleId="FunotentextZeichen">
    <w:name w:val="Fußnotentext Zeichen"/>
    <w:basedOn w:val="Absatzstandardschriftart"/>
    <w:link w:val="Funotentext"/>
    <w:uiPriority w:val="99"/>
    <w:semiHidden/>
    <w:locked/>
    <w:rsid w:val="00670612"/>
    <w:rPr>
      <w:rFonts w:ascii="Times New Roman" w:hAnsi="Times New Roman" w:cs="Times New Roman"/>
      <w:lang w:val="de-DE" w:eastAsia="de-DE"/>
    </w:rPr>
  </w:style>
  <w:style w:type="character" w:styleId="Funotenzeichen">
    <w:name w:val="footnote reference"/>
    <w:basedOn w:val="Absatzstandardschriftart"/>
    <w:uiPriority w:val="99"/>
    <w:semiHidden/>
    <w:rsid w:val="00670612"/>
    <w:rPr>
      <w:sz w:val="20"/>
      <w:szCs w:val="20"/>
      <w:vertAlign w:val="superscript"/>
    </w:rPr>
  </w:style>
  <w:style w:type="paragraph" w:styleId="Fuzeile">
    <w:name w:val="footer"/>
    <w:basedOn w:val="Standard"/>
    <w:link w:val="FuzeileZeichen"/>
    <w:uiPriority w:val="99"/>
    <w:rsid w:val="00670612"/>
    <w:pPr>
      <w:tabs>
        <w:tab w:val="center" w:pos="4536"/>
        <w:tab w:val="right" w:pos="9072"/>
      </w:tabs>
    </w:pPr>
  </w:style>
  <w:style w:type="character" w:customStyle="1" w:styleId="FuzeileZeichen">
    <w:name w:val="Fußzeile Zeichen"/>
    <w:basedOn w:val="Absatzstandardschriftart"/>
    <w:link w:val="Fuzeile"/>
    <w:uiPriority w:val="99"/>
    <w:locked/>
    <w:rsid w:val="00A25F2B"/>
    <w:rPr>
      <w:rFonts w:ascii="Times New Roman" w:hAnsi="Times New Roman" w:cs="Times New Roman"/>
      <w:lang w:val="de-DE" w:eastAsia="de-DE"/>
    </w:rPr>
  </w:style>
  <w:style w:type="paragraph" w:customStyle="1" w:styleId="BasicText">
    <w:name w:val="Basic Text"/>
    <w:link w:val="BasicTextZchn"/>
    <w:uiPriority w:val="99"/>
    <w:rsid w:val="00FC02FE"/>
    <w:pPr>
      <w:spacing w:after="240" w:line="360" w:lineRule="atLeast"/>
      <w:jc w:val="both"/>
    </w:pPr>
    <w:rPr>
      <w:rFonts w:ascii="Times New Roman" w:eastAsia="Times New Roman" w:hAnsi="Times New Roman"/>
      <w:sz w:val="24"/>
      <w:szCs w:val="24"/>
    </w:rPr>
  </w:style>
  <w:style w:type="paragraph" w:customStyle="1" w:styleId="Image">
    <w:name w:val="Image"/>
    <w:basedOn w:val="BasicText"/>
    <w:next w:val="ImageSource"/>
    <w:uiPriority w:val="99"/>
    <w:rsid w:val="00670612"/>
    <w:pPr>
      <w:keepNext/>
      <w:spacing w:after="60" w:line="240" w:lineRule="auto"/>
      <w:jc w:val="left"/>
    </w:pPr>
  </w:style>
  <w:style w:type="paragraph" w:customStyle="1" w:styleId="ImageSource">
    <w:name w:val="Image Source"/>
    <w:basedOn w:val="BasicText"/>
    <w:next w:val="Beschriftung"/>
    <w:uiPriority w:val="99"/>
    <w:rsid w:val="00670612"/>
    <w:pPr>
      <w:keepNext/>
      <w:spacing w:after="0" w:line="240" w:lineRule="auto"/>
      <w:jc w:val="right"/>
    </w:pPr>
  </w:style>
  <w:style w:type="paragraph" w:customStyle="1" w:styleId="BasicTextList">
    <w:name w:val="Basic Text (List)"/>
    <w:basedOn w:val="BasicText"/>
    <w:uiPriority w:val="99"/>
    <w:rsid w:val="00670612"/>
    <w:pPr>
      <w:numPr>
        <w:numId w:val="1"/>
      </w:numPr>
    </w:pPr>
  </w:style>
  <w:style w:type="paragraph" w:customStyle="1" w:styleId="BasicTextIndentation">
    <w:name w:val="Basic Text (Indentation)"/>
    <w:basedOn w:val="BasicText"/>
    <w:uiPriority w:val="99"/>
    <w:rsid w:val="00670612"/>
    <w:pPr>
      <w:spacing w:after="0" w:line="240" w:lineRule="auto"/>
      <w:ind w:left="1701" w:hanging="1701"/>
      <w:jc w:val="left"/>
    </w:pPr>
  </w:style>
  <w:style w:type="paragraph" w:customStyle="1" w:styleId="BasicTextNumberedList">
    <w:name w:val="Basic Text (Numbered List)"/>
    <w:basedOn w:val="BasicTextList"/>
    <w:uiPriority w:val="99"/>
    <w:rsid w:val="00353DA1"/>
    <w:pPr>
      <w:numPr>
        <w:numId w:val="21"/>
      </w:numPr>
      <w:ind w:left="357" w:hanging="357"/>
    </w:pPr>
  </w:style>
  <w:style w:type="paragraph" w:customStyle="1" w:styleId="BasicTextSQL">
    <w:name w:val="Basic Text (SQL)"/>
    <w:basedOn w:val="BasicText"/>
    <w:uiPriority w:val="99"/>
    <w:rsid w:val="00670612"/>
    <w:pPr>
      <w:tabs>
        <w:tab w:val="left" w:pos="1134"/>
      </w:tabs>
      <w:spacing w:after="0"/>
      <w:ind w:left="1134" w:hanging="1134"/>
      <w:jc w:val="left"/>
    </w:pPr>
    <w:rPr>
      <w:rFonts w:ascii="Courier New" w:hAnsi="Courier New" w:cs="Courier New"/>
    </w:rPr>
  </w:style>
  <w:style w:type="paragraph" w:customStyle="1" w:styleId="BasicTextTable">
    <w:name w:val="Basic Text (Table)"/>
    <w:basedOn w:val="BasicText"/>
    <w:uiPriority w:val="99"/>
    <w:rsid w:val="00670612"/>
    <w:pPr>
      <w:keepNext/>
      <w:spacing w:after="0" w:line="240" w:lineRule="atLeast"/>
      <w:jc w:val="left"/>
    </w:pPr>
    <w:rPr>
      <w:sz w:val="20"/>
      <w:szCs w:val="20"/>
    </w:rPr>
  </w:style>
  <w:style w:type="paragraph" w:customStyle="1" w:styleId="BasicTextHeading1look-alike">
    <w:name w:val="Basic Text (Heading1 look-alike)"/>
    <w:basedOn w:val="berschrift1"/>
    <w:next w:val="BasicText"/>
    <w:uiPriority w:val="99"/>
    <w:rsid w:val="00670612"/>
    <w:pPr>
      <w:outlineLvl w:val="9"/>
    </w:pPr>
  </w:style>
  <w:style w:type="paragraph" w:customStyle="1" w:styleId="BasicTextCentered">
    <w:name w:val="Basic Text (Centered)"/>
    <w:basedOn w:val="BasicText"/>
    <w:link w:val="BasicTextCenteredZchn"/>
    <w:uiPriority w:val="99"/>
    <w:rsid w:val="00670612"/>
    <w:pPr>
      <w:spacing w:after="0" w:line="320" w:lineRule="atLeast"/>
      <w:jc w:val="center"/>
    </w:pPr>
  </w:style>
  <w:style w:type="character" w:customStyle="1" w:styleId="BasicCharCourier">
    <w:name w:val="Basic Char. (Courier)"/>
    <w:uiPriority w:val="99"/>
    <w:rsid w:val="00670612"/>
    <w:rPr>
      <w:rFonts w:ascii="Courier New" w:hAnsi="Courier New" w:cs="Courier New"/>
      <w:sz w:val="24"/>
      <w:szCs w:val="24"/>
    </w:rPr>
  </w:style>
  <w:style w:type="character" w:customStyle="1" w:styleId="BasicCharEN">
    <w:name w:val="Basic Char. (EN)"/>
    <w:uiPriority w:val="99"/>
    <w:rsid w:val="00670612"/>
    <w:rPr>
      <w:lang w:val="en-GB"/>
    </w:rPr>
  </w:style>
  <w:style w:type="character" w:customStyle="1" w:styleId="BasicCharBold">
    <w:name w:val="Basic Char. (Bold)"/>
    <w:uiPriority w:val="99"/>
    <w:rsid w:val="00670612"/>
    <w:rPr>
      <w:b/>
      <w:bCs/>
    </w:rPr>
  </w:style>
  <w:style w:type="character" w:customStyle="1" w:styleId="BasicCharFR">
    <w:name w:val="Basic Char. (FR)"/>
    <w:uiPriority w:val="99"/>
    <w:rsid w:val="00670612"/>
    <w:rPr>
      <w:lang w:val="fr-FR"/>
    </w:rPr>
  </w:style>
  <w:style w:type="character" w:customStyle="1" w:styleId="BasicCharSuperscript">
    <w:name w:val="Basic Char. (Superscript)"/>
    <w:basedOn w:val="Absatzstandardschriftart"/>
    <w:uiPriority w:val="99"/>
    <w:rsid w:val="00670612"/>
    <w:rPr>
      <w:vertAlign w:val="superscript"/>
    </w:rPr>
  </w:style>
  <w:style w:type="character" w:customStyle="1" w:styleId="BasicCharSmallCapitals">
    <w:name w:val="Basic Char. (Small Capitals)"/>
    <w:uiPriority w:val="99"/>
    <w:rsid w:val="003444AF"/>
    <w:rPr>
      <w:smallCaps/>
      <w:noProof/>
      <w:lang w:val="de-DE"/>
    </w:rPr>
  </w:style>
  <w:style w:type="character" w:customStyle="1" w:styleId="BasicCharNoLanguage">
    <w:name w:val="Basic Char. (No Language)"/>
    <w:uiPriority w:val="99"/>
    <w:rsid w:val="00670612"/>
    <w:rPr>
      <w:noProof/>
    </w:rPr>
  </w:style>
  <w:style w:type="character" w:customStyle="1" w:styleId="BasicCharItalic">
    <w:name w:val="Basic Char. (Italic)"/>
    <w:uiPriority w:val="99"/>
    <w:rsid w:val="00670612"/>
    <w:rPr>
      <w:i/>
      <w:iCs/>
    </w:rPr>
  </w:style>
  <w:style w:type="character" w:customStyle="1" w:styleId="BasicCharSubscript">
    <w:name w:val="Basic Char. (Subscript)"/>
    <w:basedOn w:val="Absatzstandardschriftart"/>
    <w:uiPriority w:val="99"/>
    <w:rsid w:val="00670612"/>
    <w:rPr>
      <w:vertAlign w:val="subscript"/>
    </w:rPr>
  </w:style>
  <w:style w:type="character" w:customStyle="1" w:styleId="BasicCharUnderlined">
    <w:name w:val="Basic Char. (Underlined)"/>
    <w:basedOn w:val="Absatzstandardschriftart"/>
    <w:uiPriority w:val="99"/>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basedOn w:val="Standard"/>
    <w:next w:val="Index2"/>
    <w:autoRedefine/>
    <w:uiPriority w:val="99"/>
    <w:semiHidden/>
    <w:rsid w:val="00670612"/>
    <w:pPr>
      <w:tabs>
        <w:tab w:val="right" w:leader="dot" w:pos="4034"/>
      </w:tabs>
      <w:ind w:left="200" w:hanging="200"/>
    </w:pPr>
  </w:style>
  <w:style w:type="paragraph" w:styleId="Index2">
    <w:name w:val="index 2"/>
    <w:basedOn w:val="Standard"/>
    <w:next w:val="Standard"/>
    <w:autoRedefine/>
    <w:uiPriority w:val="99"/>
    <w:semiHidden/>
    <w:rsid w:val="00670612"/>
    <w:pPr>
      <w:tabs>
        <w:tab w:val="right" w:leader="dot" w:pos="4034"/>
      </w:tabs>
      <w:ind w:left="400" w:hanging="200"/>
    </w:pPr>
  </w:style>
  <w:style w:type="paragraph" w:styleId="Index3">
    <w:name w:val="index 3"/>
    <w:basedOn w:val="Standard"/>
    <w:next w:val="Standard"/>
    <w:autoRedefine/>
    <w:uiPriority w:val="99"/>
    <w:semiHidden/>
    <w:rsid w:val="00670612"/>
    <w:pPr>
      <w:tabs>
        <w:tab w:val="right" w:leader="dot" w:pos="4034"/>
      </w:tabs>
      <w:ind w:left="600" w:hanging="200"/>
    </w:pPr>
  </w:style>
  <w:style w:type="paragraph" w:styleId="Index4">
    <w:name w:val="index 4"/>
    <w:basedOn w:val="Standard"/>
    <w:next w:val="Standard"/>
    <w:autoRedefine/>
    <w:uiPriority w:val="99"/>
    <w:semiHidden/>
    <w:rsid w:val="00670612"/>
    <w:pPr>
      <w:tabs>
        <w:tab w:val="right" w:leader="dot" w:pos="4034"/>
      </w:tabs>
      <w:ind w:left="800" w:hanging="200"/>
    </w:pPr>
  </w:style>
  <w:style w:type="paragraph" w:styleId="Index5">
    <w:name w:val="index 5"/>
    <w:basedOn w:val="Standard"/>
    <w:next w:val="Standard"/>
    <w:autoRedefine/>
    <w:uiPriority w:val="99"/>
    <w:semiHidden/>
    <w:rsid w:val="00670612"/>
    <w:pPr>
      <w:tabs>
        <w:tab w:val="right" w:leader="dot" w:pos="4034"/>
      </w:tabs>
      <w:ind w:left="1000" w:hanging="200"/>
    </w:pPr>
  </w:style>
  <w:style w:type="paragraph" w:styleId="Index6">
    <w:name w:val="index 6"/>
    <w:basedOn w:val="Standard"/>
    <w:next w:val="Standard"/>
    <w:autoRedefine/>
    <w:uiPriority w:val="99"/>
    <w:semiHidden/>
    <w:rsid w:val="00670612"/>
    <w:pPr>
      <w:tabs>
        <w:tab w:val="right" w:leader="dot" w:pos="4034"/>
      </w:tabs>
      <w:ind w:left="1200" w:hanging="200"/>
    </w:pPr>
  </w:style>
  <w:style w:type="paragraph" w:styleId="Index7">
    <w:name w:val="index 7"/>
    <w:basedOn w:val="Standard"/>
    <w:next w:val="Standard"/>
    <w:autoRedefine/>
    <w:uiPriority w:val="99"/>
    <w:semiHidden/>
    <w:rsid w:val="00670612"/>
    <w:pPr>
      <w:tabs>
        <w:tab w:val="right" w:leader="dot" w:pos="4034"/>
      </w:tabs>
      <w:ind w:left="1400" w:hanging="200"/>
    </w:pPr>
  </w:style>
  <w:style w:type="paragraph" w:styleId="Index8">
    <w:name w:val="index 8"/>
    <w:basedOn w:val="Standard"/>
    <w:next w:val="Standard"/>
    <w:autoRedefine/>
    <w:uiPriority w:val="99"/>
    <w:semiHidden/>
    <w:rsid w:val="00670612"/>
    <w:pPr>
      <w:tabs>
        <w:tab w:val="right" w:leader="dot" w:pos="4034"/>
      </w:tabs>
      <w:ind w:left="1600" w:hanging="200"/>
    </w:pPr>
  </w:style>
  <w:style w:type="paragraph" w:styleId="Index9">
    <w:name w:val="index 9"/>
    <w:basedOn w:val="Standard"/>
    <w:next w:val="Standard"/>
    <w:autoRedefine/>
    <w:uiPriority w:val="99"/>
    <w:semiHidden/>
    <w:rsid w:val="00670612"/>
    <w:pPr>
      <w:tabs>
        <w:tab w:val="right" w:leader="dot" w:pos="4034"/>
      </w:tabs>
      <w:ind w:left="1800" w:hanging="200"/>
    </w:pPr>
  </w:style>
  <w:style w:type="paragraph" w:styleId="Indexberschrift">
    <w:name w:val="index heading"/>
    <w:basedOn w:val="Standard"/>
    <w:next w:val="Index1"/>
    <w:uiPriority w:val="99"/>
    <w:semiHidden/>
    <w:rsid w:val="00670612"/>
  </w:style>
  <w:style w:type="paragraph" w:styleId="Kopfzeile">
    <w:name w:val="header"/>
    <w:basedOn w:val="Standard"/>
    <w:link w:val="KopfzeileZeichen"/>
    <w:uiPriority w:val="99"/>
    <w:rsid w:val="00670612"/>
    <w:pPr>
      <w:tabs>
        <w:tab w:val="center" w:pos="4536"/>
        <w:tab w:val="right" w:pos="9072"/>
      </w:tabs>
    </w:pPr>
  </w:style>
  <w:style w:type="character" w:customStyle="1" w:styleId="KopfzeileZeichen">
    <w:name w:val="Kopfzeile Zeichen"/>
    <w:basedOn w:val="Absatzstandardschriftart"/>
    <w:link w:val="Kopfzeile"/>
    <w:uiPriority w:val="99"/>
    <w:locked/>
    <w:rsid w:val="00670612"/>
    <w:rPr>
      <w:rFonts w:ascii="Times New Roman" w:hAnsi="Times New Roman" w:cs="Times New Roman"/>
      <w:lang w:val="de-DE" w:eastAsia="de-DE"/>
    </w:rPr>
  </w:style>
  <w:style w:type="paragraph" w:customStyle="1" w:styleId="LiteratureEntry">
    <w:name w:val="Literature Entry"/>
    <w:uiPriority w:val="99"/>
    <w:rsid w:val="00670612"/>
    <w:pPr>
      <w:spacing w:line="320" w:lineRule="atLeast"/>
      <w:ind w:left="851" w:hanging="851"/>
    </w:pPr>
    <w:rPr>
      <w:rFonts w:ascii="Times New Roman" w:eastAsia="Times New Roman" w:hAnsi="Times New Roman"/>
      <w:sz w:val="24"/>
      <w:szCs w:val="24"/>
    </w:rPr>
  </w:style>
  <w:style w:type="character" w:styleId="Seitenzahl">
    <w:name w:val="page number"/>
    <w:basedOn w:val="Absatzstandardschriftart"/>
    <w:uiPriority w:val="99"/>
    <w:rsid w:val="00670612"/>
  </w:style>
  <w:style w:type="table" w:styleId="Tabellenraster">
    <w:name w:val="Table Grid"/>
    <w:basedOn w:val="NormaleTabelle"/>
    <w:uiPriority w:val="99"/>
    <w:rsid w:val="00670612"/>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uiPriority w:val="99"/>
    <w:rsid w:val="00670612"/>
  </w:style>
  <w:style w:type="paragraph" w:styleId="Verzeichnis1">
    <w:name w:val="toc 1"/>
    <w:basedOn w:val="Standard"/>
    <w:next w:val="Verzeichnis2"/>
    <w:autoRedefine/>
    <w:uiPriority w:val="99"/>
    <w:semiHidden/>
    <w:rsid w:val="00670612"/>
    <w:pPr>
      <w:keepNext/>
      <w:tabs>
        <w:tab w:val="right" w:leader="dot" w:pos="8505"/>
      </w:tabs>
      <w:spacing w:before="100"/>
      <w:ind w:left="284" w:hanging="284"/>
    </w:pPr>
    <w:rPr>
      <w:noProof/>
      <w:sz w:val="24"/>
      <w:szCs w:val="24"/>
    </w:rPr>
  </w:style>
  <w:style w:type="paragraph" w:styleId="Verzeichnis2">
    <w:name w:val="toc 2"/>
    <w:basedOn w:val="Verzeichnis1"/>
    <w:next w:val="Verzeichnis3"/>
    <w:autoRedefine/>
    <w:uiPriority w:val="99"/>
    <w:semiHidden/>
    <w:rsid w:val="00670612"/>
    <w:pPr>
      <w:keepNext w:val="0"/>
      <w:spacing w:before="40"/>
      <w:ind w:left="709" w:hanging="425"/>
    </w:pPr>
  </w:style>
  <w:style w:type="paragraph" w:styleId="Verzeichnis3">
    <w:name w:val="toc 3"/>
    <w:basedOn w:val="Verzeichnis2"/>
    <w:next w:val="Verzeichnis4"/>
    <w:autoRedefine/>
    <w:uiPriority w:val="99"/>
    <w:semiHidden/>
    <w:rsid w:val="00670612"/>
    <w:pPr>
      <w:spacing w:before="0"/>
      <w:ind w:left="1276" w:hanging="567"/>
    </w:pPr>
  </w:style>
  <w:style w:type="paragraph" w:styleId="Verzeichnis4">
    <w:name w:val="toc 4"/>
    <w:basedOn w:val="Verzeichnis3"/>
    <w:next w:val="Verzeichnis5"/>
    <w:autoRedefine/>
    <w:uiPriority w:val="99"/>
    <w:semiHidden/>
    <w:rsid w:val="00670612"/>
    <w:pPr>
      <w:ind w:left="1985" w:hanging="709"/>
    </w:pPr>
  </w:style>
  <w:style w:type="paragraph" w:styleId="Verzeichnis5">
    <w:name w:val="toc 5"/>
    <w:basedOn w:val="Verzeichnis4"/>
    <w:next w:val="Verzeichnis6"/>
    <w:autoRedefine/>
    <w:uiPriority w:val="99"/>
    <w:semiHidden/>
    <w:rsid w:val="00670612"/>
  </w:style>
  <w:style w:type="paragraph" w:styleId="Verzeichnis6">
    <w:name w:val="toc 6"/>
    <w:basedOn w:val="Standard"/>
    <w:next w:val="Standard"/>
    <w:autoRedefine/>
    <w:uiPriority w:val="99"/>
    <w:semiHidden/>
    <w:rsid w:val="00670612"/>
    <w:pPr>
      <w:tabs>
        <w:tab w:val="right" w:leader="dot" w:pos="8505"/>
      </w:tabs>
      <w:ind w:left="1000"/>
    </w:pPr>
  </w:style>
  <w:style w:type="paragraph" w:styleId="Verzeichnis7">
    <w:name w:val="toc 7"/>
    <w:basedOn w:val="Standard"/>
    <w:next w:val="Standard"/>
    <w:autoRedefine/>
    <w:uiPriority w:val="99"/>
    <w:semiHidden/>
    <w:rsid w:val="00670612"/>
    <w:pPr>
      <w:tabs>
        <w:tab w:val="right" w:leader="dot" w:pos="8505"/>
      </w:tabs>
      <w:ind w:left="1200"/>
    </w:pPr>
  </w:style>
  <w:style w:type="paragraph" w:styleId="Verzeichnis8">
    <w:name w:val="toc 8"/>
    <w:basedOn w:val="Verzeichnis2"/>
    <w:next w:val="Standard"/>
    <w:autoRedefine/>
    <w:uiPriority w:val="99"/>
    <w:semiHidden/>
    <w:rsid w:val="00670612"/>
  </w:style>
  <w:style w:type="paragraph" w:styleId="Verzeichnis9">
    <w:name w:val="toc 9"/>
    <w:basedOn w:val="Verzeichnis3"/>
    <w:next w:val="Standard"/>
    <w:autoRedefine/>
    <w:uiPriority w:val="99"/>
    <w:semiHidden/>
    <w:rsid w:val="00670612"/>
    <w:pPr>
      <w:ind w:left="567"/>
    </w:pPr>
  </w:style>
  <w:style w:type="paragraph" w:customStyle="1" w:styleId="Subheading1">
    <w:name w:val="Subheading 1"/>
    <w:next w:val="BasicText"/>
    <w:uiPriority w:val="99"/>
    <w:rsid w:val="00670612"/>
    <w:pPr>
      <w:keepNext/>
      <w:spacing w:before="360" w:after="60" w:line="360" w:lineRule="auto"/>
    </w:pPr>
    <w:rPr>
      <w:rFonts w:ascii="Times New Roman" w:eastAsia="Times New Roman" w:hAnsi="Times New Roman"/>
      <w:i/>
      <w:iCs/>
      <w:sz w:val="24"/>
      <w:szCs w:val="24"/>
    </w:rPr>
  </w:style>
  <w:style w:type="paragraph" w:customStyle="1" w:styleId="Subheading2">
    <w:name w:val="Subheading 2"/>
    <w:basedOn w:val="Subheading1"/>
    <w:next w:val="BasicText"/>
    <w:uiPriority w:val="99"/>
    <w:rsid w:val="00670612"/>
    <w:pPr>
      <w:spacing w:before="240"/>
    </w:pPr>
    <w:rPr>
      <w:i w:val="0"/>
      <w:iCs w:val="0"/>
    </w:rPr>
  </w:style>
  <w:style w:type="character" w:customStyle="1" w:styleId="BasicTextZchn">
    <w:name w:val="Basic Text Zchn"/>
    <w:basedOn w:val="Absatzstandardschriftart"/>
    <w:link w:val="BasicText"/>
    <w:uiPriority w:val="99"/>
    <w:locked/>
    <w:rsid w:val="00FC02FE"/>
    <w:rPr>
      <w:rFonts w:ascii="Times New Roman" w:hAnsi="Times New Roman" w:cs="Times New Roman"/>
      <w:sz w:val="24"/>
      <w:szCs w:val="24"/>
      <w:lang w:val="de-DE" w:eastAsia="de-DE"/>
    </w:rPr>
  </w:style>
  <w:style w:type="paragraph" w:styleId="Sprechblasentext">
    <w:name w:val="Balloon Text"/>
    <w:basedOn w:val="Standard"/>
    <w:link w:val="SprechblasentextZeichen"/>
    <w:uiPriority w:val="99"/>
    <w:semiHidden/>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locked/>
    <w:rsid w:val="009B15B6"/>
    <w:rPr>
      <w:rFonts w:ascii="Tahoma" w:hAnsi="Tahoma" w:cs="Tahoma"/>
      <w:sz w:val="16"/>
      <w:szCs w:val="16"/>
      <w:lang w:eastAsia="de-DE"/>
    </w:rPr>
  </w:style>
  <w:style w:type="paragraph" w:styleId="KeinLeerraum">
    <w:name w:val="No Spacing"/>
    <w:link w:val="KeinLeerraumZeichen"/>
    <w:uiPriority w:val="99"/>
    <w:qFormat/>
    <w:rsid w:val="00F86347"/>
    <w:rPr>
      <w:rFonts w:eastAsia="MS Minngs" w:cs="Calibri"/>
      <w:lang w:eastAsia="en-US"/>
    </w:rPr>
  </w:style>
  <w:style w:type="character" w:customStyle="1" w:styleId="KeinLeerraumZeichen">
    <w:name w:val="Kein Leerraum Zeichen"/>
    <w:basedOn w:val="Absatzstandardschriftart"/>
    <w:link w:val="KeinLeerraum"/>
    <w:uiPriority w:val="99"/>
    <w:locked/>
    <w:rsid w:val="00F86347"/>
    <w:rPr>
      <w:rFonts w:eastAsia="MS Minngs"/>
      <w:sz w:val="22"/>
      <w:szCs w:val="22"/>
      <w:lang w:val="de-DE" w:eastAsia="en-US"/>
    </w:rPr>
  </w:style>
  <w:style w:type="paragraph" w:styleId="Titel">
    <w:name w:val="Title"/>
    <w:basedOn w:val="Standard"/>
    <w:next w:val="Standard"/>
    <w:link w:val="TitelZeichen"/>
    <w:uiPriority w:val="99"/>
    <w:qFormat/>
    <w:rsid w:val="003E50DB"/>
    <w:pPr>
      <w:spacing w:line="320" w:lineRule="atLeast"/>
      <w:jc w:val="center"/>
    </w:pPr>
    <w:rPr>
      <w:b/>
      <w:bCs/>
      <w:sz w:val="32"/>
      <w:szCs w:val="32"/>
    </w:rPr>
  </w:style>
  <w:style w:type="character" w:customStyle="1" w:styleId="TitelZeichen">
    <w:name w:val="Titel Zeichen"/>
    <w:basedOn w:val="Absatzstandardschriftart"/>
    <w:link w:val="Titel"/>
    <w:uiPriority w:val="99"/>
    <w:locked/>
    <w:rsid w:val="003E50DB"/>
    <w:rPr>
      <w:rFonts w:ascii="Times New Roman" w:hAnsi="Times New Roman" w:cs="Times New Roman"/>
      <w:b/>
      <w:bCs/>
      <w:sz w:val="20"/>
      <w:szCs w:val="20"/>
      <w:lang w:eastAsia="de-DE"/>
    </w:rPr>
  </w:style>
  <w:style w:type="character" w:customStyle="1" w:styleId="BasicTextCenteredZchn">
    <w:name w:val="Basic Text (Centered) Zchn"/>
    <w:basedOn w:val="BasicTextZchn"/>
    <w:link w:val="BasicTextCentered"/>
    <w:uiPriority w:val="99"/>
    <w:locked/>
    <w:rsid w:val="008C08AD"/>
    <w:rPr>
      <w:rFonts w:ascii="Times New Roman" w:hAnsi="Times New Roman" w:cs="Times New Roman"/>
      <w:sz w:val="20"/>
      <w:szCs w:val="20"/>
      <w:lang w:val="de-DE" w:eastAsia="de-DE"/>
    </w:rPr>
  </w:style>
  <w:style w:type="paragraph" w:styleId="StandardWeb">
    <w:name w:val="Normal (Web)"/>
    <w:basedOn w:val="Standard"/>
    <w:uiPriority w:val="99"/>
    <w:rsid w:val="0096115D"/>
    <w:pPr>
      <w:spacing w:before="100" w:beforeAutospacing="1" w:after="100" w:afterAutospacing="1"/>
    </w:pPr>
    <w:rPr>
      <w:rFonts w:ascii="Times" w:eastAsia="MS Minngs" w:hAnsi="Times" w:cs="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2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uiPriority="0"/>
    <w:lsdException w:name="index 2" w:locked="1" w:uiPriority="0"/>
    <w:lsdException w:name="index 3" w:locked="1" w:uiPriority="0"/>
    <w:lsdException w:name="index 4" w:locked="1" w:uiPriority="0"/>
    <w:lsdException w:name="index 5" w:locked="1" w:uiPriority="0"/>
    <w:lsdException w:name="index 6" w:locked="1" w:uiPriority="0"/>
    <w:lsdException w:name="index 7" w:locked="1" w:uiPriority="0"/>
    <w:lsdException w:name="index 8" w:locked="1" w:uiPriority="0"/>
    <w:lsdException w:name="index 9" w:locked="1" w:uiPriority="0"/>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locked="1" w:uiPriority="0"/>
    <w:lsdException w:name="index heading" w:locked="1" w:uiPriority="0"/>
    <w:lsdException w:name="caption" w:locked="1" w:uiPriority="0" w:qFormat="1"/>
    <w:lsdException w:name="table of figures" w:locked="1" w:uiPriority="0"/>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25F2B"/>
    <w:rPr>
      <w:rFonts w:ascii="Times New Roman" w:eastAsia="Times New Roman" w:hAnsi="Times New Roman"/>
      <w:sz w:val="20"/>
      <w:szCs w:val="20"/>
    </w:rPr>
  </w:style>
  <w:style w:type="paragraph" w:styleId="berschrift1">
    <w:name w:val="heading 1"/>
    <w:basedOn w:val="Standard"/>
    <w:next w:val="BasicText"/>
    <w:link w:val="berschrift1Zeichen"/>
    <w:uiPriority w:val="99"/>
    <w:qFormat/>
    <w:rsid w:val="00FC02FE"/>
    <w:pPr>
      <w:keepNext/>
      <w:keepLines/>
      <w:pageBreakBefore/>
      <w:numPr>
        <w:numId w:val="10"/>
      </w:numPr>
      <w:spacing w:after="160" w:line="360" w:lineRule="auto"/>
      <w:outlineLvl w:val="0"/>
    </w:pPr>
    <w:rPr>
      <w:b/>
      <w:bCs/>
      <w:kern w:val="28"/>
      <w:sz w:val="28"/>
      <w:szCs w:val="28"/>
    </w:rPr>
  </w:style>
  <w:style w:type="paragraph" w:styleId="berschrift2">
    <w:name w:val="heading 2"/>
    <w:basedOn w:val="berschrift1"/>
    <w:next w:val="BasicText"/>
    <w:link w:val="berschrift2Zeichen"/>
    <w:uiPriority w:val="99"/>
    <w:qFormat/>
    <w:rsid w:val="00670612"/>
    <w:pPr>
      <w:pageBreakBefore w:val="0"/>
      <w:numPr>
        <w:ilvl w:val="1"/>
      </w:numPr>
      <w:spacing w:before="320"/>
      <w:outlineLvl w:val="1"/>
    </w:pPr>
    <w:rPr>
      <w:sz w:val="24"/>
      <w:szCs w:val="24"/>
    </w:rPr>
  </w:style>
  <w:style w:type="paragraph" w:styleId="berschrift3">
    <w:name w:val="heading 3"/>
    <w:basedOn w:val="berschrift2"/>
    <w:next w:val="BasicText"/>
    <w:link w:val="berschrift3Zeichen"/>
    <w:uiPriority w:val="99"/>
    <w:qFormat/>
    <w:rsid w:val="00670612"/>
    <w:pPr>
      <w:numPr>
        <w:ilvl w:val="2"/>
      </w:numPr>
      <w:outlineLvl w:val="2"/>
    </w:pPr>
  </w:style>
  <w:style w:type="paragraph" w:styleId="berschrift4">
    <w:name w:val="heading 4"/>
    <w:basedOn w:val="berschrift3"/>
    <w:next w:val="BasicText"/>
    <w:link w:val="berschrift4Zeichen"/>
    <w:uiPriority w:val="99"/>
    <w:qFormat/>
    <w:rsid w:val="00670612"/>
    <w:pPr>
      <w:numPr>
        <w:ilvl w:val="3"/>
      </w:numPr>
      <w:outlineLvl w:val="3"/>
    </w:pPr>
  </w:style>
  <w:style w:type="paragraph" w:styleId="berschrift5">
    <w:name w:val="heading 5"/>
    <w:basedOn w:val="berschrift4"/>
    <w:next w:val="BasicText"/>
    <w:link w:val="berschrift5Zeichen"/>
    <w:uiPriority w:val="99"/>
    <w:qFormat/>
    <w:rsid w:val="00670612"/>
    <w:pPr>
      <w:numPr>
        <w:ilvl w:val="4"/>
      </w:numPr>
      <w:spacing w:before="160"/>
      <w:outlineLvl w:val="4"/>
    </w:pPr>
    <w:rPr>
      <w:b w:val="0"/>
      <w:bCs w:val="0"/>
    </w:rPr>
  </w:style>
  <w:style w:type="paragraph" w:styleId="berschrift6">
    <w:name w:val="heading 6"/>
    <w:basedOn w:val="Standard"/>
    <w:next w:val="Standard"/>
    <w:link w:val="berschrift6Zeichen"/>
    <w:uiPriority w:val="99"/>
    <w:qFormat/>
    <w:rsid w:val="00670612"/>
    <w:pPr>
      <w:numPr>
        <w:ilvl w:val="5"/>
        <w:numId w:val="10"/>
      </w:numPr>
      <w:spacing w:before="240" w:after="60"/>
      <w:outlineLvl w:val="5"/>
    </w:pPr>
    <w:rPr>
      <w:i/>
      <w:iCs/>
      <w:sz w:val="22"/>
      <w:szCs w:val="22"/>
    </w:rPr>
  </w:style>
  <w:style w:type="paragraph" w:styleId="berschrift7">
    <w:name w:val="heading 7"/>
    <w:basedOn w:val="Standard"/>
    <w:next w:val="Standard"/>
    <w:link w:val="berschrift7Zeichen"/>
    <w:uiPriority w:val="99"/>
    <w:qFormat/>
    <w:rsid w:val="00670612"/>
    <w:pPr>
      <w:numPr>
        <w:ilvl w:val="6"/>
        <w:numId w:val="10"/>
      </w:numPr>
      <w:spacing w:before="240" w:after="60"/>
      <w:outlineLvl w:val="6"/>
    </w:pPr>
    <w:rPr>
      <w:rFonts w:ascii="Arial" w:hAnsi="Arial" w:cs="Arial"/>
    </w:rPr>
  </w:style>
  <w:style w:type="paragraph" w:styleId="berschrift8">
    <w:name w:val="heading 8"/>
    <w:basedOn w:val="berschrift2"/>
    <w:next w:val="BasicText"/>
    <w:link w:val="berschrift8Zeichen"/>
    <w:uiPriority w:val="99"/>
    <w:qFormat/>
    <w:rsid w:val="00670612"/>
    <w:pPr>
      <w:numPr>
        <w:ilvl w:val="7"/>
      </w:numPr>
      <w:outlineLvl w:val="7"/>
    </w:pPr>
  </w:style>
  <w:style w:type="paragraph" w:styleId="berschrift9">
    <w:name w:val="heading 9"/>
    <w:basedOn w:val="berschrift3"/>
    <w:next w:val="BasicText"/>
    <w:link w:val="berschrift9Zeichen"/>
    <w:uiPriority w:val="99"/>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locked/>
    <w:rsid w:val="00FC02FE"/>
    <w:rPr>
      <w:rFonts w:ascii="Times New Roman" w:hAnsi="Times New Roman" w:cs="Times New Roman"/>
      <w:b/>
      <w:bCs/>
      <w:kern w:val="28"/>
      <w:sz w:val="28"/>
      <w:szCs w:val="28"/>
      <w:lang w:val="de-DE" w:eastAsia="de-DE"/>
    </w:rPr>
  </w:style>
  <w:style w:type="character" w:customStyle="1" w:styleId="berschrift2Zeichen">
    <w:name w:val="Überschrift 2 Zeichen"/>
    <w:basedOn w:val="Absatzstandardschriftart"/>
    <w:link w:val="berschrift2"/>
    <w:uiPriority w:val="99"/>
    <w:locked/>
    <w:rsid w:val="00670612"/>
    <w:rPr>
      <w:rFonts w:ascii="Times New Roman" w:hAnsi="Times New Roman" w:cs="Times New Roman"/>
      <w:b/>
      <w:bCs/>
      <w:kern w:val="28"/>
      <w:sz w:val="20"/>
      <w:szCs w:val="20"/>
      <w:lang w:eastAsia="de-DE"/>
    </w:rPr>
  </w:style>
  <w:style w:type="character" w:customStyle="1" w:styleId="berschrift3Zeichen">
    <w:name w:val="Überschrift 3 Zeichen"/>
    <w:basedOn w:val="Absatzstandardschriftart"/>
    <w:link w:val="berschrift3"/>
    <w:uiPriority w:val="99"/>
    <w:locked/>
    <w:rsid w:val="00670612"/>
    <w:rPr>
      <w:rFonts w:ascii="Times New Roman" w:hAnsi="Times New Roman" w:cs="Times New Roman"/>
      <w:b/>
      <w:bCs/>
      <w:kern w:val="28"/>
      <w:sz w:val="20"/>
      <w:szCs w:val="20"/>
      <w:lang w:eastAsia="de-DE"/>
    </w:rPr>
  </w:style>
  <w:style w:type="character" w:customStyle="1" w:styleId="berschrift4Zeichen">
    <w:name w:val="Überschrift 4 Zeichen"/>
    <w:basedOn w:val="Absatzstandardschriftart"/>
    <w:link w:val="berschrift4"/>
    <w:uiPriority w:val="99"/>
    <w:locked/>
    <w:rsid w:val="00670612"/>
    <w:rPr>
      <w:rFonts w:ascii="Times New Roman" w:hAnsi="Times New Roman" w:cs="Times New Roman"/>
      <w:b/>
      <w:bCs/>
      <w:kern w:val="28"/>
      <w:sz w:val="24"/>
      <w:szCs w:val="24"/>
      <w:lang w:eastAsia="de-DE"/>
    </w:rPr>
  </w:style>
  <w:style w:type="character" w:customStyle="1" w:styleId="berschrift5Zeichen">
    <w:name w:val="Überschrift 5 Zeichen"/>
    <w:basedOn w:val="Absatzstandardschriftart"/>
    <w:link w:val="berschrift5"/>
    <w:uiPriority w:val="99"/>
    <w:locked/>
    <w:rsid w:val="00670612"/>
    <w:rPr>
      <w:rFonts w:ascii="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uiPriority w:val="99"/>
    <w:locked/>
    <w:rsid w:val="00670612"/>
    <w:rPr>
      <w:rFonts w:ascii="Times New Roman" w:hAnsi="Times New Roman" w:cs="Times New Roman"/>
      <w:i/>
      <w:iCs/>
      <w:sz w:val="20"/>
      <w:szCs w:val="20"/>
      <w:lang w:eastAsia="de-DE"/>
    </w:rPr>
  </w:style>
  <w:style w:type="character" w:customStyle="1" w:styleId="berschrift7Zeichen">
    <w:name w:val="Überschrift 7 Zeichen"/>
    <w:basedOn w:val="Absatzstandardschriftart"/>
    <w:link w:val="berschrift7"/>
    <w:uiPriority w:val="99"/>
    <w:locked/>
    <w:rsid w:val="00670612"/>
    <w:rPr>
      <w:rFonts w:ascii="Arial" w:hAnsi="Arial" w:cs="Arial"/>
      <w:sz w:val="20"/>
      <w:szCs w:val="20"/>
      <w:lang w:eastAsia="de-DE"/>
    </w:rPr>
  </w:style>
  <w:style w:type="character" w:customStyle="1" w:styleId="berschrift8Zeichen">
    <w:name w:val="Überschrift 8 Zeichen"/>
    <w:basedOn w:val="Absatzstandardschriftart"/>
    <w:link w:val="berschrift8"/>
    <w:uiPriority w:val="99"/>
    <w:locked/>
    <w:rsid w:val="00670612"/>
    <w:rPr>
      <w:rFonts w:ascii="Times New Roman" w:hAnsi="Times New Roman" w:cs="Times New Roman"/>
      <w:b/>
      <w:bCs/>
      <w:kern w:val="28"/>
      <w:sz w:val="20"/>
      <w:szCs w:val="20"/>
      <w:lang w:eastAsia="de-DE"/>
    </w:rPr>
  </w:style>
  <w:style w:type="character" w:customStyle="1" w:styleId="berschrift9Zeichen">
    <w:name w:val="Überschrift 9 Zeichen"/>
    <w:basedOn w:val="Absatzstandardschriftart"/>
    <w:link w:val="berschrift9"/>
    <w:uiPriority w:val="99"/>
    <w:locked/>
    <w:rsid w:val="00670612"/>
    <w:rPr>
      <w:rFonts w:ascii="Times New Roman" w:hAnsi="Times New Roman" w:cs="Times New Roman"/>
      <w:b/>
      <w:bCs/>
      <w:kern w:val="28"/>
      <w:sz w:val="20"/>
      <w:szCs w:val="20"/>
      <w:lang w:eastAsia="de-DE"/>
    </w:rPr>
  </w:style>
  <w:style w:type="paragraph" w:styleId="Abbildungsverzeichnis">
    <w:name w:val="table of figures"/>
    <w:basedOn w:val="Standard"/>
    <w:next w:val="Standard"/>
    <w:uiPriority w:val="99"/>
    <w:semiHidden/>
    <w:rsid w:val="00670612"/>
    <w:pPr>
      <w:tabs>
        <w:tab w:val="right" w:leader="dot" w:pos="8505"/>
      </w:tabs>
      <w:spacing w:before="100"/>
      <w:ind w:left="1134" w:hanging="1134"/>
    </w:pPr>
    <w:rPr>
      <w:sz w:val="24"/>
      <w:szCs w:val="24"/>
    </w:rPr>
  </w:style>
  <w:style w:type="paragraph" w:styleId="Beschriftung">
    <w:name w:val="caption"/>
    <w:basedOn w:val="Standard"/>
    <w:next w:val="BasicText"/>
    <w:uiPriority w:val="99"/>
    <w:qFormat/>
    <w:rsid w:val="00670612"/>
    <w:pPr>
      <w:spacing w:before="120" w:after="120" w:line="360" w:lineRule="auto"/>
      <w:ind w:left="1418" w:hanging="1418"/>
    </w:pPr>
    <w:rPr>
      <w:b/>
      <w:bCs/>
      <w:sz w:val="24"/>
      <w:szCs w:val="24"/>
    </w:rPr>
  </w:style>
  <w:style w:type="paragraph" w:styleId="Dokumentstruktur">
    <w:name w:val="Document Map"/>
    <w:basedOn w:val="Standard"/>
    <w:link w:val="DokumentstrukturZeichen"/>
    <w:uiPriority w:val="99"/>
    <w:semiHidden/>
    <w:rsid w:val="00670612"/>
    <w:pPr>
      <w:shd w:val="clear" w:color="auto" w:fill="000080"/>
    </w:pPr>
    <w:rPr>
      <w:rFonts w:ascii="Tahoma" w:hAnsi="Tahoma" w:cs="Tahoma"/>
    </w:rPr>
  </w:style>
  <w:style w:type="character" w:customStyle="1" w:styleId="DokumentstrukturZeichen">
    <w:name w:val="Dokumentstruktur Zeichen"/>
    <w:basedOn w:val="Absatzstandardschriftart"/>
    <w:link w:val="Dokumentstruktur"/>
    <w:uiPriority w:val="99"/>
    <w:semiHidden/>
    <w:locked/>
    <w:rsid w:val="00670612"/>
    <w:rPr>
      <w:rFonts w:ascii="Tahoma" w:hAnsi="Tahoma" w:cs="Tahoma"/>
      <w:sz w:val="20"/>
      <w:szCs w:val="20"/>
      <w:shd w:val="clear" w:color="auto" w:fill="000080"/>
      <w:lang w:eastAsia="de-DE"/>
    </w:rPr>
  </w:style>
  <w:style w:type="paragraph" w:styleId="Funotentext">
    <w:name w:val="footnote text"/>
    <w:basedOn w:val="Standard"/>
    <w:link w:val="FunotentextZeichen"/>
    <w:uiPriority w:val="99"/>
    <w:semiHidden/>
    <w:rsid w:val="00670612"/>
    <w:pPr>
      <w:keepLines/>
      <w:ind w:left="425" w:hanging="425"/>
      <w:jc w:val="both"/>
    </w:pPr>
  </w:style>
  <w:style w:type="character" w:customStyle="1" w:styleId="FunotentextZeichen">
    <w:name w:val="Fußnotentext Zeichen"/>
    <w:basedOn w:val="Absatzstandardschriftart"/>
    <w:link w:val="Funotentext"/>
    <w:uiPriority w:val="99"/>
    <w:semiHidden/>
    <w:locked/>
    <w:rsid w:val="00670612"/>
    <w:rPr>
      <w:rFonts w:ascii="Times New Roman" w:hAnsi="Times New Roman" w:cs="Times New Roman"/>
      <w:lang w:val="de-DE" w:eastAsia="de-DE"/>
    </w:rPr>
  </w:style>
  <w:style w:type="character" w:styleId="Funotenzeichen">
    <w:name w:val="footnote reference"/>
    <w:basedOn w:val="Absatzstandardschriftart"/>
    <w:uiPriority w:val="99"/>
    <w:semiHidden/>
    <w:rsid w:val="00670612"/>
    <w:rPr>
      <w:sz w:val="20"/>
      <w:szCs w:val="20"/>
      <w:vertAlign w:val="superscript"/>
    </w:rPr>
  </w:style>
  <w:style w:type="paragraph" w:styleId="Fuzeile">
    <w:name w:val="footer"/>
    <w:basedOn w:val="Standard"/>
    <w:link w:val="FuzeileZeichen"/>
    <w:uiPriority w:val="99"/>
    <w:rsid w:val="00670612"/>
    <w:pPr>
      <w:tabs>
        <w:tab w:val="center" w:pos="4536"/>
        <w:tab w:val="right" w:pos="9072"/>
      </w:tabs>
    </w:pPr>
  </w:style>
  <w:style w:type="character" w:customStyle="1" w:styleId="FuzeileZeichen">
    <w:name w:val="Fußzeile Zeichen"/>
    <w:basedOn w:val="Absatzstandardschriftart"/>
    <w:link w:val="Fuzeile"/>
    <w:uiPriority w:val="99"/>
    <w:locked/>
    <w:rsid w:val="00A25F2B"/>
    <w:rPr>
      <w:rFonts w:ascii="Times New Roman" w:hAnsi="Times New Roman" w:cs="Times New Roman"/>
      <w:lang w:val="de-DE" w:eastAsia="de-DE"/>
    </w:rPr>
  </w:style>
  <w:style w:type="paragraph" w:customStyle="1" w:styleId="BasicText">
    <w:name w:val="Basic Text"/>
    <w:link w:val="BasicTextZchn"/>
    <w:uiPriority w:val="99"/>
    <w:rsid w:val="00FC02FE"/>
    <w:pPr>
      <w:spacing w:after="240" w:line="360" w:lineRule="atLeast"/>
      <w:jc w:val="both"/>
    </w:pPr>
    <w:rPr>
      <w:rFonts w:ascii="Times New Roman" w:eastAsia="Times New Roman" w:hAnsi="Times New Roman"/>
      <w:sz w:val="24"/>
      <w:szCs w:val="24"/>
    </w:rPr>
  </w:style>
  <w:style w:type="paragraph" w:customStyle="1" w:styleId="Image">
    <w:name w:val="Image"/>
    <w:basedOn w:val="BasicText"/>
    <w:next w:val="ImageSource"/>
    <w:uiPriority w:val="99"/>
    <w:rsid w:val="00670612"/>
    <w:pPr>
      <w:keepNext/>
      <w:spacing w:after="60" w:line="240" w:lineRule="auto"/>
      <w:jc w:val="left"/>
    </w:pPr>
  </w:style>
  <w:style w:type="paragraph" w:customStyle="1" w:styleId="ImageSource">
    <w:name w:val="Image Source"/>
    <w:basedOn w:val="BasicText"/>
    <w:next w:val="Beschriftung"/>
    <w:uiPriority w:val="99"/>
    <w:rsid w:val="00670612"/>
    <w:pPr>
      <w:keepNext/>
      <w:spacing w:after="0" w:line="240" w:lineRule="auto"/>
      <w:jc w:val="right"/>
    </w:pPr>
  </w:style>
  <w:style w:type="paragraph" w:customStyle="1" w:styleId="BasicTextList">
    <w:name w:val="Basic Text (List)"/>
    <w:basedOn w:val="BasicText"/>
    <w:uiPriority w:val="99"/>
    <w:rsid w:val="00670612"/>
    <w:pPr>
      <w:numPr>
        <w:numId w:val="1"/>
      </w:numPr>
    </w:pPr>
  </w:style>
  <w:style w:type="paragraph" w:customStyle="1" w:styleId="BasicTextIndentation">
    <w:name w:val="Basic Text (Indentation)"/>
    <w:basedOn w:val="BasicText"/>
    <w:uiPriority w:val="99"/>
    <w:rsid w:val="00670612"/>
    <w:pPr>
      <w:spacing w:after="0" w:line="240" w:lineRule="auto"/>
      <w:ind w:left="1701" w:hanging="1701"/>
      <w:jc w:val="left"/>
    </w:pPr>
  </w:style>
  <w:style w:type="paragraph" w:customStyle="1" w:styleId="BasicTextNumberedList">
    <w:name w:val="Basic Text (Numbered List)"/>
    <w:basedOn w:val="BasicTextList"/>
    <w:uiPriority w:val="99"/>
    <w:rsid w:val="00353DA1"/>
    <w:pPr>
      <w:numPr>
        <w:numId w:val="21"/>
      </w:numPr>
      <w:ind w:left="357" w:hanging="357"/>
    </w:pPr>
  </w:style>
  <w:style w:type="paragraph" w:customStyle="1" w:styleId="BasicTextSQL">
    <w:name w:val="Basic Text (SQL)"/>
    <w:basedOn w:val="BasicText"/>
    <w:uiPriority w:val="99"/>
    <w:rsid w:val="00670612"/>
    <w:pPr>
      <w:tabs>
        <w:tab w:val="left" w:pos="1134"/>
      </w:tabs>
      <w:spacing w:after="0"/>
      <w:ind w:left="1134" w:hanging="1134"/>
      <w:jc w:val="left"/>
    </w:pPr>
    <w:rPr>
      <w:rFonts w:ascii="Courier New" w:hAnsi="Courier New" w:cs="Courier New"/>
    </w:rPr>
  </w:style>
  <w:style w:type="paragraph" w:customStyle="1" w:styleId="BasicTextTable">
    <w:name w:val="Basic Text (Table)"/>
    <w:basedOn w:val="BasicText"/>
    <w:uiPriority w:val="99"/>
    <w:rsid w:val="00670612"/>
    <w:pPr>
      <w:keepNext/>
      <w:spacing w:after="0" w:line="240" w:lineRule="atLeast"/>
      <w:jc w:val="left"/>
    </w:pPr>
    <w:rPr>
      <w:sz w:val="20"/>
      <w:szCs w:val="20"/>
    </w:rPr>
  </w:style>
  <w:style w:type="paragraph" w:customStyle="1" w:styleId="BasicTextHeading1look-alike">
    <w:name w:val="Basic Text (Heading1 look-alike)"/>
    <w:basedOn w:val="berschrift1"/>
    <w:next w:val="BasicText"/>
    <w:uiPriority w:val="99"/>
    <w:rsid w:val="00670612"/>
    <w:pPr>
      <w:outlineLvl w:val="9"/>
    </w:pPr>
  </w:style>
  <w:style w:type="paragraph" w:customStyle="1" w:styleId="BasicTextCentered">
    <w:name w:val="Basic Text (Centered)"/>
    <w:basedOn w:val="BasicText"/>
    <w:link w:val="BasicTextCenteredZchn"/>
    <w:uiPriority w:val="99"/>
    <w:rsid w:val="00670612"/>
    <w:pPr>
      <w:spacing w:after="0" w:line="320" w:lineRule="atLeast"/>
      <w:jc w:val="center"/>
    </w:pPr>
  </w:style>
  <w:style w:type="character" w:customStyle="1" w:styleId="BasicCharCourier">
    <w:name w:val="Basic Char. (Courier)"/>
    <w:uiPriority w:val="99"/>
    <w:rsid w:val="00670612"/>
    <w:rPr>
      <w:rFonts w:ascii="Courier New" w:hAnsi="Courier New" w:cs="Courier New"/>
      <w:sz w:val="24"/>
      <w:szCs w:val="24"/>
    </w:rPr>
  </w:style>
  <w:style w:type="character" w:customStyle="1" w:styleId="BasicCharEN">
    <w:name w:val="Basic Char. (EN)"/>
    <w:uiPriority w:val="99"/>
    <w:rsid w:val="00670612"/>
    <w:rPr>
      <w:lang w:val="en-GB"/>
    </w:rPr>
  </w:style>
  <w:style w:type="character" w:customStyle="1" w:styleId="BasicCharBold">
    <w:name w:val="Basic Char. (Bold)"/>
    <w:uiPriority w:val="99"/>
    <w:rsid w:val="00670612"/>
    <w:rPr>
      <w:b/>
      <w:bCs/>
    </w:rPr>
  </w:style>
  <w:style w:type="character" w:customStyle="1" w:styleId="BasicCharFR">
    <w:name w:val="Basic Char. (FR)"/>
    <w:uiPriority w:val="99"/>
    <w:rsid w:val="00670612"/>
    <w:rPr>
      <w:lang w:val="fr-FR"/>
    </w:rPr>
  </w:style>
  <w:style w:type="character" w:customStyle="1" w:styleId="BasicCharSuperscript">
    <w:name w:val="Basic Char. (Superscript)"/>
    <w:basedOn w:val="Absatzstandardschriftart"/>
    <w:uiPriority w:val="99"/>
    <w:rsid w:val="00670612"/>
    <w:rPr>
      <w:vertAlign w:val="superscript"/>
    </w:rPr>
  </w:style>
  <w:style w:type="character" w:customStyle="1" w:styleId="BasicCharSmallCapitals">
    <w:name w:val="Basic Char. (Small Capitals)"/>
    <w:uiPriority w:val="99"/>
    <w:rsid w:val="003444AF"/>
    <w:rPr>
      <w:smallCaps/>
      <w:noProof/>
      <w:lang w:val="de-DE"/>
    </w:rPr>
  </w:style>
  <w:style w:type="character" w:customStyle="1" w:styleId="BasicCharNoLanguage">
    <w:name w:val="Basic Char. (No Language)"/>
    <w:uiPriority w:val="99"/>
    <w:rsid w:val="00670612"/>
    <w:rPr>
      <w:noProof/>
    </w:rPr>
  </w:style>
  <w:style w:type="character" w:customStyle="1" w:styleId="BasicCharItalic">
    <w:name w:val="Basic Char. (Italic)"/>
    <w:uiPriority w:val="99"/>
    <w:rsid w:val="00670612"/>
    <w:rPr>
      <w:i/>
      <w:iCs/>
    </w:rPr>
  </w:style>
  <w:style w:type="character" w:customStyle="1" w:styleId="BasicCharSubscript">
    <w:name w:val="Basic Char. (Subscript)"/>
    <w:basedOn w:val="Absatzstandardschriftart"/>
    <w:uiPriority w:val="99"/>
    <w:rsid w:val="00670612"/>
    <w:rPr>
      <w:vertAlign w:val="subscript"/>
    </w:rPr>
  </w:style>
  <w:style w:type="character" w:customStyle="1" w:styleId="BasicCharUnderlined">
    <w:name w:val="Basic Char. (Underlined)"/>
    <w:basedOn w:val="Absatzstandardschriftart"/>
    <w:uiPriority w:val="99"/>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basedOn w:val="Standard"/>
    <w:next w:val="Index2"/>
    <w:autoRedefine/>
    <w:uiPriority w:val="99"/>
    <w:semiHidden/>
    <w:rsid w:val="00670612"/>
    <w:pPr>
      <w:tabs>
        <w:tab w:val="right" w:leader="dot" w:pos="4034"/>
      </w:tabs>
      <w:ind w:left="200" w:hanging="200"/>
    </w:pPr>
  </w:style>
  <w:style w:type="paragraph" w:styleId="Index2">
    <w:name w:val="index 2"/>
    <w:basedOn w:val="Standard"/>
    <w:next w:val="Standard"/>
    <w:autoRedefine/>
    <w:uiPriority w:val="99"/>
    <w:semiHidden/>
    <w:rsid w:val="00670612"/>
    <w:pPr>
      <w:tabs>
        <w:tab w:val="right" w:leader="dot" w:pos="4034"/>
      </w:tabs>
      <w:ind w:left="400" w:hanging="200"/>
    </w:pPr>
  </w:style>
  <w:style w:type="paragraph" w:styleId="Index3">
    <w:name w:val="index 3"/>
    <w:basedOn w:val="Standard"/>
    <w:next w:val="Standard"/>
    <w:autoRedefine/>
    <w:uiPriority w:val="99"/>
    <w:semiHidden/>
    <w:rsid w:val="00670612"/>
    <w:pPr>
      <w:tabs>
        <w:tab w:val="right" w:leader="dot" w:pos="4034"/>
      </w:tabs>
      <w:ind w:left="600" w:hanging="200"/>
    </w:pPr>
  </w:style>
  <w:style w:type="paragraph" w:styleId="Index4">
    <w:name w:val="index 4"/>
    <w:basedOn w:val="Standard"/>
    <w:next w:val="Standard"/>
    <w:autoRedefine/>
    <w:uiPriority w:val="99"/>
    <w:semiHidden/>
    <w:rsid w:val="00670612"/>
    <w:pPr>
      <w:tabs>
        <w:tab w:val="right" w:leader="dot" w:pos="4034"/>
      </w:tabs>
      <w:ind w:left="800" w:hanging="200"/>
    </w:pPr>
  </w:style>
  <w:style w:type="paragraph" w:styleId="Index5">
    <w:name w:val="index 5"/>
    <w:basedOn w:val="Standard"/>
    <w:next w:val="Standard"/>
    <w:autoRedefine/>
    <w:uiPriority w:val="99"/>
    <w:semiHidden/>
    <w:rsid w:val="00670612"/>
    <w:pPr>
      <w:tabs>
        <w:tab w:val="right" w:leader="dot" w:pos="4034"/>
      </w:tabs>
      <w:ind w:left="1000" w:hanging="200"/>
    </w:pPr>
  </w:style>
  <w:style w:type="paragraph" w:styleId="Index6">
    <w:name w:val="index 6"/>
    <w:basedOn w:val="Standard"/>
    <w:next w:val="Standard"/>
    <w:autoRedefine/>
    <w:uiPriority w:val="99"/>
    <w:semiHidden/>
    <w:rsid w:val="00670612"/>
    <w:pPr>
      <w:tabs>
        <w:tab w:val="right" w:leader="dot" w:pos="4034"/>
      </w:tabs>
      <w:ind w:left="1200" w:hanging="200"/>
    </w:pPr>
  </w:style>
  <w:style w:type="paragraph" w:styleId="Index7">
    <w:name w:val="index 7"/>
    <w:basedOn w:val="Standard"/>
    <w:next w:val="Standard"/>
    <w:autoRedefine/>
    <w:uiPriority w:val="99"/>
    <w:semiHidden/>
    <w:rsid w:val="00670612"/>
    <w:pPr>
      <w:tabs>
        <w:tab w:val="right" w:leader="dot" w:pos="4034"/>
      </w:tabs>
      <w:ind w:left="1400" w:hanging="200"/>
    </w:pPr>
  </w:style>
  <w:style w:type="paragraph" w:styleId="Index8">
    <w:name w:val="index 8"/>
    <w:basedOn w:val="Standard"/>
    <w:next w:val="Standard"/>
    <w:autoRedefine/>
    <w:uiPriority w:val="99"/>
    <w:semiHidden/>
    <w:rsid w:val="00670612"/>
    <w:pPr>
      <w:tabs>
        <w:tab w:val="right" w:leader="dot" w:pos="4034"/>
      </w:tabs>
      <w:ind w:left="1600" w:hanging="200"/>
    </w:pPr>
  </w:style>
  <w:style w:type="paragraph" w:styleId="Index9">
    <w:name w:val="index 9"/>
    <w:basedOn w:val="Standard"/>
    <w:next w:val="Standard"/>
    <w:autoRedefine/>
    <w:uiPriority w:val="99"/>
    <w:semiHidden/>
    <w:rsid w:val="00670612"/>
    <w:pPr>
      <w:tabs>
        <w:tab w:val="right" w:leader="dot" w:pos="4034"/>
      </w:tabs>
      <w:ind w:left="1800" w:hanging="200"/>
    </w:pPr>
  </w:style>
  <w:style w:type="paragraph" w:styleId="Indexberschrift">
    <w:name w:val="index heading"/>
    <w:basedOn w:val="Standard"/>
    <w:next w:val="Index1"/>
    <w:uiPriority w:val="99"/>
    <w:semiHidden/>
    <w:rsid w:val="00670612"/>
  </w:style>
  <w:style w:type="paragraph" w:styleId="Kopfzeile">
    <w:name w:val="header"/>
    <w:basedOn w:val="Standard"/>
    <w:link w:val="KopfzeileZeichen"/>
    <w:uiPriority w:val="99"/>
    <w:rsid w:val="00670612"/>
    <w:pPr>
      <w:tabs>
        <w:tab w:val="center" w:pos="4536"/>
        <w:tab w:val="right" w:pos="9072"/>
      </w:tabs>
    </w:pPr>
  </w:style>
  <w:style w:type="character" w:customStyle="1" w:styleId="KopfzeileZeichen">
    <w:name w:val="Kopfzeile Zeichen"/>
    <w:basedOn w:val="Absatzstandardschriftart"/>
    <w:link w:val="Kopfzeile"/>
    <w:uiPriority w:val="99"/>
    <w:locked/>
    <w:rsid w:val="00670612"/>
    <w:rPr>
      <w:rFonts w:ascii="Times New Roman" w:hAnsi="Times New Roman" w:cs="Times New Roman"/>
      <w:lang w:val="de-DE" w:eastAsia="de-DE"/>
    </w:rPr>
  </w:style>
  <w:style w:type="paragraph" w:customStyle="1" w:styleId="LiteratureEntry">
    <w:name w:val="Literature Entry"/>
    <w:uiPriority w:val="99"/>
    <w:rsid w:val="00670612"/>
    <w:pPr>
      <w:spacing w:line="320" w:lineRule="atLeast"/>
      <w:ind w:left="851" w:hanging="851"/>
    </w:pPr>
    <w:rPr>
      <w:rFonts w:ascii="Times New Roman" w:eastAsia="Times New Roman" w:hAnsi="Times New Roman"/>
      <w:sz w:val="24"/>
      <w:szCs w:val="24"/>
    </w:rPr>
  </w:style>
  <w:style w:type="character" w:styleId="Seitenzahl">
    <w:name w:val="page number"/>
    <w:basedOn w:val="Absatzstandardschriftart"/>
    <w:uiPriority w:val="99"/>
    <w:rsid w:val="00670612"/>
  </w:style>
  <w:style w:type="table" w:styleId="Tabellenraster">
    <w:name w:val="Table Grid"/>
    <w:basedOn w:val="NormaleTabelle"/>
    <w:uiPriority w:val="99"/>
    <w:rsid w:val="00670612"/>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uiPriority w:val="99"/>
    <w:rsid w:val="00670612"/>
  </w:style>
  <w:style w:type="paragraph" w:styleId="Verzeichnis1">
    <w:name w:val="toc 1"/>
    <w:basedOn w:val="Standard"/>
    <w:next w:val="Verzeichnis2"/>
    <w:autoRedefine/>
    <w:uiPriority w:val="99"/>
    <w:semiHidden/>
    <w:rsid w:val="00670612"/>
    <w:pPr>
      <w:keepNext/>
      <w:tabs>
        <w:tab w:val="right" w:leader="dot" w:pos="8505"/>
      </w:tabs>
      <w:spacing w:before="100"/>
      <w:ind w:left="284" w:hanging="284"/>
    </w:pPr>
    <w:rPr>
      <w:noProof/>
      <w:sz w:val="24"/>
      <w:szCs w:val="24"/>
    </w:rPr>
  </w:style>
  <w:style w:type="paragraph" w:styleId="Verzeichnis2">
    <w:name w:val="toc 2"/>
    <w:basedOn w:val="Verzeichnis1"/>
    <w:next w:val="Verzeichnis3"/>
    <w:autoRedefine/>
    <w:uiPriority w:val="99"/>
    <w:semiHidden/>
    <w:rsid w:val="00670612"/>
    <w:pPr>
      <w:keepNext w:val="0"/>
      <w:spacing w:before="40"/>
      <w:ind w:left="709" w:hanging="425"/>
    </w:pPr>
  </w:style>
  <w:style w:type="paragraph" w:styleId="Verzeichnis3">
    <w:name w:val="toc 3"/>
    <w:basedOn w:val="Verzeichnis2"/>
    <w:next w:val="Verzeichnis4"/>
    <w:autoRedefine/>
    <w:uiPriority w:val="99"/>
    <w:semiHidden/>
    <w:rsid w:val="00670612"/>
    <w:pPr>
      <w:spacing w:before="0"/>
      <w:ind w:left="1276" w:hanging="567"/>
    </w:pPr>
  </w:style>
  <w:style w:type="paragraph" w:styleId="Verzeichnis4">
    <w:name w:val="toc 4"/>
    <w:basedOn w:val="Verzeichnis3"/>
    <w:next w:val="Verzeichnis5"/>
    <w:autoRedefine/>
    <w:uiPriority w:val="99"/>
    <w:semiHidden/>
    <w:rsid w:val="00670612"/>
    <w:pPr>
      <w:ind w:left="1985" w:hanging="709"/>
    </w:pPr>
  </w:style>
  <w:style w:type="paragraph" w:styleId="Verzeichnis5">
    <w:name w:val="toc 5"/>
    <w:basedOn w:val="Verzeichnis4"/>
    <w:next w:val="Verzeichnis6"/>
    <w:autoRedefine/>
    <w:uiPriority w:val="99"/>
    <w:semiHidden/>
    <w:rsid w:val="00670612"/>
  </w:style>
  <w:style w:type="paragraph" w:styleId="Verzeichnis6">
    <w:name w:val="toc 6"/>
    <w:basedOn w:val="Standard"/>
    <w:next w:val="Standard"/>
    <w:autoRedefine/>
    <w:uiPriority w:val="99"/>
    <w:semiHidden/>
    <w:rsid w:val="00670612"/>
    <w:pPr>
      <w:tabs>
        <w:tab w:val="right" w:leader="dot" w:pos="8505"/>
      </w:tabs>
      <w:ind w:left="1000"/>
    </w:pPr>
  </w:style>
  <w:style w:type="paragraph" w:styleId="Verzeichnis7">
    <w:name w:val="toc 7"/>
    <w:basedOn w:val="Standard"/>
    <w:next w:val="Standard"/>
    <w:autoRedefine/>
    <w:uiPriority w:val="99"/>
    <w:semiHidden/>
    <w:rsid w:val="00670612"/>
    <w:pPr>
      <w:tabs>
        <w:tab w:val="right" w:leader="dot" w:pos="8505"/>
      </w:tabs>
      <w:ind w:left="1200"/>
    </w:pPr>
  </w:style>
  <w:style w:type="paragraph" w:styleId="Verzeichnis8">
    <w:name w:val="toc 8"/>
    <w:basedOn w:val="Verzeichnis2"/>
    <w:next w:val="Standard"/>
    <w:autoRedefine/>
    <w:uiPriority w:val="99"/>
    <w:semiHidden/>
    <w:rsid w:val="00670612"/>
  </w:style>
  <w:style w:type="paragraph" w:styleId="Verzeichnis9">
    <w:name w:val="toc 9"/>
    <w:basedOn w:val="Verzeichnis3"/>
    <w:next w:val="Standard"/>
    <w:autoRedefine/>
    <w:uiPriority w:val="99"/>
    <w:semiHidden/>
    <w:rsid w:val="00670612"/>
    <w:pPr>
      <w:ind w:left="567"/>
    </w:pPr>
  </w:style>
  <w:style w:type="paragraph" w:customStyle="1" w:styleId="Subheading1">
    <w:name w:val="Subheading 1"/>
    <w:next w:val="BasicText"/>
    <w:uiPriority w:val="99"/>
    <w:rsid w:val="00670612"/>
    <w:pPr>
      <w:keepNext/>
      <w:spacing w:before="360" w:after="60" w:line="360" w:lineRule="auto"/>
    </w:pPr>
    <w:rPr>
      <w:rFonts w:ascii="Times New Roman" w:eastAsia="Times New Roman" w:hAnsi="Times New Roman"/>
      <w:i/>
      <w:iCs/>
      <w:sz w:val="24"/>
      <w:szCs w:val="24"/>
    </w:rPr>
  </w:style>
  <w:style w:type="paragraph" w:customStyle="1" w:styleId="Subheading2">
    <w:name w:val="Subheading 2"/>
    <w:basedOn w:val="Subheading1"/>
    <w:next w:val="BasicText"/>
    <w:uiPriority w:val="99"/>
    <w:rsid w:val="00670612"/>
    <w:pPr>
      <w:spacing w:before="240"/>
    </w:pPr>
    <w:rPr>
      <w:i w:val="0"/>
      <w:iCs w:val="0"/>
    </w:rPr>
  </w:style>
  <w:style w:type="character" w:customStyle="1" w:styleId="BasicTextZchn">
    <w:name w:val="Basic Text Zchn"/>
    <w:basedOn w:val="Absatzstandardschriftart"/>
    <w:link w:val="BasicText"/>
    <w:uiPriority w:val="99"/>
    <w:locked/>
    <w:rsid w:val="00FC02FE"/>
    <w:rPr>
      <w:rFonts w:ascii="Times New Roman" w:hAnsi="Times New Roman" w:cs="Times New Roman"/>
      <w:sz w:val="24"/>
      <w:szCs w:val="24"/>
      <w:lang w:val="de-DE" w:eastAsia="de-DE"/>
    </w:rPr>
  </w:style>
  <w:style w:type="paragraph" w:styleId="Sprechblasentext">
    <w:name w:val="Balloon Text"/>
    <w:basedOn w:val="Standard"/>
    <w:link w:val="SprechblasentextZeichen"/>
    <w:uiPriority w:val="99"/>
    <w:semiHidden/>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locked/>
    <w:rsid w:val="009B15B6"/>
    <w:rPr>
      <w:rFonts w:ascii="Tahoma" w:hAnsi="Tahoma" w:cs="Tahoma"/>
      <w:sz w:val="16"/>
      <w:szCs w:val="16"/>
      <w:lang w:eastAsia="de-DE"/>
    </w:rPr>
  </w:style>
  <w:style w:type="paragraph" w:styleId="KeinLeerraum">
    <w:name w:val="No Spacing"/>
    <w:link w:val="KeinLeerraumZeichen"/>
    <w:uiPriority w:val="99"/>
    <w:qFormat/>
    <w:rsid w:val="00F86347"/>
    <w:rPr>
      <w:rFonts w:eastAsia="MS Minngs" w:cs="Calibri"/>
      <w:lang w:eastAsia="en-US"/>
    </w:rPr>
  </w:style>
  <w:style w:type="character" w:customStyle="1" w:styleId="KeinLeerraumZeichen">
    <w:name w:val="Kein Leerraum Zeichen"/>
    <w:basedOn w:val="Absatzstandardschriftart"/>
    <w:link w:val="KeinLeerraum"/>
    <w:uiPriority w:val="99"/>
    <w:locked/>
    <w:rsid w:val="00F86347"/>
    <w:rPr>
      <w:rFonts w:eastAsia="MS Minngs"/>
      <w:sz w:val="22"/>
      <w:szCs w:val="22"/>
      <w:lang w:val="de-DE" w:eastAsia="en-US"/>
    </w:rPr>
  </w:style>
  <w:style w:type="paragraph" w:styleId="Titel">
    <w:name w:val="Title"/>
    <w:basedOn w:val="Standard"/>
    <w:next w:val="Standard"/>
    <w:link w:val="TitelZeichen"/>
    <w:uiPriority w:val="99"/>
    <w:qFormat/>
    <w:rsid w:val="003E50DB"/>
    <w:pPr>
      <w:spacing w:line="320" w:lineRule="atLeast"/>
      <w:jc w:val="center"/>
    </w:pPr>
    <w:rPr>
      <w:b/>
      <w:bCs/>
      <w:sz w:val="32"/>
      <w:szCs w:val="32"/>
    </w:rPr>
  </w:style>
  <w:style w:type="character" w:customStyle="1" w:styleId="TitelZeichen">
    <w:name w:val="Titel Zeichen"/>
    <w:basedOn w:val="Absatzstandardschriftart"/>
    <w:link w:val="Titel"/>
    <w:uiPriority w:val="99"/>
    <w:locked/>
    <w:rsid w:val="003E50DB"/>
    <w:rPr>
      <w:rFonts w:ascii="Times New Roman" w:hAnsi="Times New Roman" w:cs="Times New Roman"/>
      <w:b/>
      <w:bCs/>
      <w:sz w:val="20"/>
      <w:szCs w:val="20"/>
      <w:lang w:eastAsia="de-DE"/>
    </w:rPr>
  </w:style>
  <w:style w:type="character" w:customStyle="1" w:styleId="BasicTextCenteredZchn">
    <w:name w:val="Basic Text (Centered) Zchn"/>
    <w:basedOn w:val="BasicTextZchn"/>
    <w:link w:val="BasicTextCentered"/>
    <w:uiPriority w:val="99"/>
    <w:locked/>
    <w:rsid w:val="008C08AD"/>
    <w:rPr>
      <w:rFonts w:ascii="Times New Roman" w:hAnsi="Times New Roman" w:cs="Times New Roman"/>
      <w:sz w:val="20"/>
      <w:szCs w:val="20"/>
      <w:lang w:val="de-DE" w:eastAsia="de-DE"/>
    </w:rPr>
  </w:style>
  <w:style w:type="paragraph" w:styleId="StandardWeb">
    <w:name w:val="Normal (Web)"/>
    <w:basedOn w:val="Standard"/>
    <w:uiPriority w:val="99"/>
    <w:rsid w:val="0096115D"/>
    <w:pPr>
      <w:spacing w:before="100" w:beforeAutospacing="1" w:after="100" w:afterAutospacing="1"/>
    </w:pPr>
    <w:rPr>
      <w:rFonts w:ascii="Times" w:eastAsia="MS Minngs" w:hAnsi="Times" w:cs="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528667">
      <w:marLeft w:val="0"/>
      <w:marRight w:val="0"/>
      <w:marTop w:val="0"/>
      <w:marBottom w:val="0"/>
      <w:divBdr>
        <w:top w:val="none" w:sz="0" w:space="0" w:color="auto"/>
        <w:left w:val="none" w:sz="0" w:space="0" w:color="auto"/>
        <w:bottom w:val="none" w:sz="0" w:space="0" w:color="auto"/>
        <w:right w:val="none" w:sz="0" w:space="0" w:color="auto"/>
      </w:divBdr>
      <w:divsChild>
        <w:div w:id="1064528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1264</Words>
  <Characters>7970</Characters>
  <Application>Microsoft Macintosh Word</Application>
  <DocSecurity>0</DocSecurity>
  <Lines>66</Lines>
  <Paragraphs>18</Paragraphs>
  <ScaleCrop>false</ScaleCrop>
  <Company>Universität Osnabrück</Company>
  <LinksUpToDate>false</LinksUpToDate>
  <CharactersWithSpaces>9216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Jannik Hoffjann</dc:creator>
  <cp:keywords/>
  <dc:description/>
  <cp:lastModifiedBy>Jannik Hoffjann</cp:lastModifiedBy>
  <cp:revision>2</cp:revision>
  <cp:lastPrinted>2011-04-20T09:18:00Z</cp:lastPrinted>
  <dcterms:created xsi:type="dcterms:W3CDTF">2014-10-09T09:49:00Z</dcterms:created>
  <dcterms:modified xsi:type="dcterms:W3CDTF">2014-10-09T09:49:00Z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IMWI</vt:lpwstr>
  </property>
  <property fmtid="{D5CDD505-2E9C-101B-9397-08002B2CF9AE}" pid="3" name="Mendeley Document_1">
    <vt:lpwstr>True</vt:lpwstr>
  </property>
  <property fmtid="{D5CDD505-2E9C-101B-9397-08002B2CF9AE}" pid="4" name="Mendeley User Name_1">
    <vt:lpwstr>jhoffjann@gmail.com@www.mendeley.com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IMWI</vt:lpwstr>
  </property>
  <property fmtid="{D5CDD505-2E9C-101B-9397-08002B2CF9AE}" pid="20" name="Mendeley Recent Style Name 7_1">
    <vt:lpwstr>IMWI</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