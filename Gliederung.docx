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4"/>
        </w:rPr>
        <w:id w:val="15553799"/>
        <w:docPartObj>
          <w:docPartGallery w:val="Cover Pages"/>
          <w:docPartUnique/>
        </w:docPartObj>
      </w:sdtPr>
      <w:sdtEndPr/>
      <w:sdtContent>
        <w:p w14:paraId="51B0FC29" w14:textId="77777777" w:rsidR="00F86347" w:rsidRPr="00FC02FE" w:rsidRDefault="00F86347"/>
        <w:p w14:paraId="0DC6A317" w14:textId="77777777" w:rsidR="00297DC8" w:rsidRPr="00FC02FE" w:rsidRDefault="007D316C" w:rsidP="00887178">
          <w:pPr>
            <w:pStyle w:val="BasicTextCentered"/>
            <w:jc w:val="left"/>
          </w:pPr>
          <w:r w:rsidRPr="00FC02F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01A5E13" wp14:editId="1E97D8F8">
                    <wp:simplePos x="0" y="0"/>
                    <wp:positionH relativeFrom="column">
                      <wp:posOffset>-23495</wp:posOffset>
                    </wp:positionH>
                    <wp:positionV relativeFrom="paragraph">
                      <wp:posOffset>6726555</wp:posOffset>
                    </wp:positionV>
                    <wp:extent cx="5800725" cy="2154555"/>
                    <wp:effectExtent l="0" t="0" r="9525" b="0"/>
                    <wp:wrapNone/>
                    <wp:docPr id="5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00725" cy="2154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FCDE48" w14:textId="77777777" w:rsidR="00FC02FE" w:rsidRDefault="00FC02FE" w:rsidP="00463BC7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Themensteller:</w:t>
                                </w:r>
                                <w:r>
                                  <w:tab/>
                                  <w:t>Prof. Dr. Oliver Thomas</w:t>
                                </w:r>
                              </w:p>
                              <w:p w14:paraId="55E85DDA" w14:textId="77777777" w:rsidR="00FC02FE" w:rsidRDefault="00FC02FE" w:rsidP="00463BC7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Betreuer:</w:t>
                                </w:r>
                                <w:r>
                                  <w:tab/>
                                </w:r>
                                <w:r w:rsidR="00E87D03">
                                  <w:t xml:space="preserve">Dirk Metzger, </w:t>
                                </w:r>
                                <w:proofErr w:type="spellStart"/>
                                <w:r w:rsidR="00E87D03">
                                  <w:t>M.Sc</w:t>
                                </w:r>
                                <w:proofErr w:type="spellEnd"/>
                                <w:r w:rsidR="00E87D03">
                                  <w:t xml:space="preserve">. </w:t>
                                </w:r>
                                <w:proofErr w:type="spellStart"/>
                                <w:r w:rsidR="00E87D03">
                                  <w:t>with</w:t>
                                </w:r>
                                <w:proofErr w:type="spellEnd"/>
                                <w:r w:rsidR="00E87D03">
                                  <w:t xml:space="preserve"> </w:t>
                                </w:r>
                                <w:proofErr w:type="spellStart"/>
                                <w:r w:rsidR="00E87D03">
                                  <w:t>Honors</w:t>
                                </w:r>
                                <w:proofErr w:type="spellEnd"/>
                              </w:p>
                              <w:p w14:paraId="4E654B09" w14:textId="77777777" w:rsidR="00FC02FE" w:rsidRDefault="00FC02FE" w:rsidP="00463BC7">
                                <w:pPr>
                                  <w:pStyle w:val="BasicTextIndentation"/>
                                </w:pPr>
                              </w:p>
                              <w:p w14:paraId="1EFC861E" w14:textId="77777777" w:rsidR="00FC02FE" w:rsidRDefault="00FC02FE" w:rsidP="00463BC7">
                                <w:pPr>
                                  <w:pStyle w:val="BasicTextIndentation"/>
                                </w:pPr>
                                <w:r>
                                  <w:rPr>
                                    <w:rStyle w:val="BasicCharBold"/>
                                  </w:rPr>
                                  <w:t>V</w:t>
                                </w:r>
                                <w:r w:rsidRPr="00F656D1">
                                  <w:rPr>
                                    <w:rStyle w:val="BasicCharBold"/>
                                  </w:rPr>
                                  <w:t>orgelegt von:</w:t>
                                </w:r>
                                <w:r>
                                  <w:tab/>
                                </w:r>
                                <w:r w:rsidR="00E87D03">
                                  <w:t>Jannik Hoffjann</w:t>
                                </w:r>
                                <w:r w:rsidR="00E87D03">
                                  <w:br/>
                                  <w:t>Jahnplatz 6 W-169</w:t>
                                </w:r>
                                <w:r w:rsidR="00E87D03">
                                  <w:br/>
                                  <w:t>49080 Osnabrück</w:t>
                                </w:r>
                                <w:r>
                                  <w:br/>
                                </w:r>
                              </w:p>
                              <w:p w14:paraId="58B1EB50" w14:textId="77777777" w:rsidR="00FC02FE" w:rsidRDefault="00FC02FE" w:rsidP="00F656D1">
                                <w:pPr>
                                  <w:pStyle w:val="BasicTextIndentation"/>
                                  <w:ind w:firstLine="0"/>
                                </w:pPr>
                                <w:r>
                                  <w:t xml:space="preserve">Matrikelnummer: </w:t>
                                </w:r>
                                <w:r w:rsidR="00E87D03">
                                  <w:t>945592</w:t>
                                </w:r>
                                <w:r>
                                  <w:br/>
                                </w:r>
                                <w:r w:rsidRPr="00F656D1">
                                  <w:t>E-Mail-Adresse:</w:t>
                                </w:r>
                                <w:r>
                                  <w:t xml:space="preserve"> </w:t>
                                </w:r>
                                <w:r w:rsidR="00E87D03">
                                  <w:t>jhoffjann</w:t>
                                </w:r>
                                <w:r>
                                  <w:t>@uni-osnabrueck.de</w:t>
                                </w:r>
                              </w:p>
                              <w:p w14:paraId="3C9D41AA" w14:textId="77777777" w:rsidR="00FC02FE" w:rsidRDefault="00FC02FE" w:rsidP="00463BC7">
                                <w:pPr>
                                  <w:pStyle w:val="BasicTextIndentation"/>
                                </w:pPr>
                              </w:p>
                              <w:p w14:paraId="77ECFC48" w14:textId="77777777" w:rsidR="00FC02FE" w:rsidRDefault="00FC02FE" w:rsidP="00A509D9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Abgabetermin:</w:t>
                                </w:r>
                                <w:r>
                                  <w:tab/>
                                  <w:t>JJJJ-MM-TT</w:t>
                                </w:r>
                              </w:p>
                              <w:p w14:paraId="59975B14" w14:textId="77777777" w:rsidR="00FC02FE" w:rsidRDefault="00FC02FE"/>
                              <w:p w14:paraId="1E8DF119" w14:textId="77777777" w:rsidR="00FC02FE" w:rsidRDefault="00FC02FE" w:rsidP="00463BC7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Themensteller:</w:t>
                                </w:r>
                                <w:r>
                                  <w:tab/>
                                  <w:t>Prof. Dr. Oliver Thomas</w:t>
                                </w:r>
                              </w:p>
                              <w:p w14:paraId="466715F6" w14:textId="77777777" w:rsidR="00FC02FE" w:rsidRDefault="00FC02FE" w:rsidP="00463BC7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Betreuer:</w:t>
                                </w:r>
                                <w:r>
                                  <w:tab/>
                                  <w:t>Vorname Name</w:t>
                                </w:r>
                              </w:p>
                              <w:p w14:paraId="7BC25BF3" w14:textId="77777777" w:rsidR="00FC02FE" w:rsidRDefault="00FC02FE" w:rsidP="00463BC7">
                                <w:pPr>
                                  <w:pStyle w:val="BasicTextIndentation"/>
                                </w:pPr>
                              </w:p>
                              <w:p w14:paraId="6A4E7475" w14:textId="77777777" w:rsidR="00FC02FE" w:rsidRDefault="00FC02FE" w:rsidP="00463BC7">
                                <w:pPr>
                                  <w:pStyle w:val="BasicTextIndentation"/>
                                </w:pPr>
                                <w:r>
                                  <w:rPr>
                                    <w:rStyle w:val="BasicCharBold"/>
                                  </w:rPr>
                                  <w:t>V</w:t>
                                </w:r>
                                <w:r w:rsidRPr="00F656D1">
                                  <w:rPr>
                                    <w:rStyle w:val="BasicCharBold"/>
                                  </w:rPr>
                                  <w:t>orgelegt von:</w:t>
                                </w:r>
                                <w:r>
                                  <w:tab/>
                                  <w:t>Max Mustermann</w:t>
                                </w:r>
                                <w:r>
                                  <w:br/>
                                  <w:t>Semesteranschrift</w:t>
                                </w:r>
                                <w:r>
                                  <w:br/>
                                  <w:t>PLZ Wohnort</w:t>
                                </w:r>
                                <w:r>
                                  <w:br/>
                                </w:r>
                              </w:p>
                              <w:p w14:paraId="5ED69E05" w14:textId="77777777" w:rsidR="00FC02FE" w:rsidRDefault="00FC02FE" w:rsidP="00F656D1">
                                <w:pPr>
                                  <w:pStyle w:val="BasicTextIndentation"/>
                                  <w:ind w:firstLine="0"/>
                                </w:pPr>
                                <w:r>
                                  <w:t xml:space="preserve">Matrikelnummer: </w:t>
                                </w:r>
                                <w:r w:rsidRPr="00F656D1">
                                  <w:t>00000000</w:t>
                                </w:r>
                                <w:r>
                                  <w:br/>
                                </w:r>
                                <w:r w:rsidRPr="00F656D1">
                                  <w:t>E-Mail-Adresse:</w:t>
                                </w:r>
                                <w:r>
                                  <w:t xml:space="preserve"> mustermann@uni-osnabrueck.de</w:t>
                                </w:r>
                              </w:p>
                              <w:p w14:paraId="6A7906C5" w14:textId="77777777" w:rsidR="00FC02FE" w:rsidRDefault="00FC02FE" w:rsidP="00463BC7">
                                <w:pPr>
                                  <w:pStyle w:val="BasicTextIndentation"/>
                                </w:pPr>
                              </w:p>
                              <w:p w14:paraId="4005B56B" w14:textId="77777777" w:rsidR="00FC02FE" w:rsidRDefault="00FC02FE" w:rsidP="00A509D9">
                                <w:pPr>
                                  <w:pStyle w:val="BasicTextIndentation"/>
                                </w:pPr>
                                <w:r w:rsidRPr="00F656D1">
                                  <w:rPr>
                                    <w:rStyle w:val="BasicCharBold"/>
                                  </w:rPr>
                                  <w:t>Abgabetermin:</w:t>
                                </w:r>
                                <w:r>
                                  <w:tab/>
                                  <w:t>JJJJ-MM-TT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-1.8pt;margin-top:529.65pt;width:456.75pt;height:16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" stroked="f">
                    <v:textbox>
                      <w:txbxContent>
                        <w:p w:rsidR="00FC02FE" w:rsidRDefault="00FC02FE" w:rsidP="00463BC7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Themensteller:</w:t>
                          </w:r>
                          <w:r>
                            <w:tab/>
                            <w:t>Prof. Dr. Oliver Thomas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Betreuer:</w:t>
                          </w:r>
                          <w:r>
                            <w:tab/>
                          </w:r>
                          <w:r w:rsidR="00E87D03">
                            <w:t>Dirk Metzger, M.Sc. with Honors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  <w:r>
                            <w:rPr>
                              <w:rStyle w:val="BasicCharBold"/>
                            </w:rPr>
                            <w:t>V</w:t>
                          </w:r>
                          <w:r w:rsidRPr="00F656D1">
                            <w:rPr>
                              <w:rStyle w:val="BasicCharBold"/>
                            </w:rPr>
                            <w:t>orgelegt von:</w:t>
                          </w:r>
                          <w:r>
                            <w:tab/>
                          </w:r>
                          <w:r w:rsidR="00E87D03">
                            <w:t>Jannik Hoffjann</w:t>
                          </w:r>
                          <w:r w:rsidR="00E87D03">
                            <w:br/>
                            <w:t>Jahnplatz 6 W-169</w:t>
                          </w:r>
                          <w:r w:rsidR="00E87D03">
                            <w:br/>
                            <w:t>49080 Osnabrück</w:t>
                          </w:r>
                          <w:r>
                            <w:br/>
                          </w:r>
                        </w:p>
                        <w:p w:rsidR="00FC02FE" w:rsidRDefault="00FC02FE" w:rsidP="00F656D1">
                          <w:pPr>
                            <w:pStyle w:val="BasicTextIndentation"/>
                            <w:ind w:firstLine="0"/>
                          </w:pPr>
                          <w:r>
                            <w:t xml:space="preserve">Matrikelnummer: </w:t>
                          </w:r>
                          <w:r w:rsidR="00E87D03">
                            <w:t>945592</w:t>
                          </w:r>
                          <w:r>
                            <w:br/>
                          </w:r>
                          <w:r w:rsidRPr="00F656D1">
                            <w:t>E-Mail-Adresse:</w:t>
                          </w:r>
                          <w:r>
                            <w:t xml:space="preserve"> </w:t>
                          </w:r>
                          <w:r w:rsidR="00E87D03">
                            <w:t>jhoffjann</w:t>
                          </w:r>
                          <w:bookmarkStart w:id="1" w:name="_GoBack"/>
                          <w:bookmarkEnd w:id="1"/>
                          <w:r>
                            <w:t>@uni-osnabrueck.de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</w:p>
                        <w:p w:rsidR="00FC02FE" w:rsidRDefault="00FC02FE" w:rsidP="00A509D9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Abgabetermin:</w:t>
                          </w:r>
                          <w:r>
                            <w:tab/>
                            <w:t>JJJJ-MM-TT</w:t>
                          </w:r>
                        </w:p>
                        <w:p w:rsidR="00FC02FE" w:rsidRDefault="00FC02FE"/>
                        <w:p w:rsidR="00FC02FE" w:rsidRDefault="00FC02FE" w:rsidP="00463BC7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Themensteller:</w:t>
                          </w:r>
                          <w:r>
                            <w:tab/>
                            <w:t>Prof. Dr. Oliver Thomas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Betreuer:</w:t>
                          </w:r>
                          <w:r>
                            <w:tab/>
                            <w:t>Vorname Name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  <w:r>
                            <w:rPr>
                              <w:rStyle w:val="BasicCharBold"/>
                            </w:rPr>
                            <w:t>V</w:t>
                          </w:r>
                          <w:r w:rsidRPr="00F656D1">
                            <w:rPr>
                              <w:rStyle w:val="BasicCharBold"/>
                            </w:rPr>
                            <w:t>orgelegt von:</w:t>
                          </w:r>
                          <w:r>
                            <w:tab/>
                            <w:t>Max Mustermann</w:t>
                          </w:r>
                          <w:r>
                            <w:br/>
                            <w:t>Semesteranschrift</w:t>
                          </w:r>
                          <w:r>
                            <w:br/>
                            <w:t>PLZ Wohnort</w:t>
                          </w:r>
                          <w:r>
                            <w:br/>
                          </w:r>
                        </w:p>
                        <w:p w:rsidR="00FC02FE" w:rsidRDefault="00FC02FE" w:rsidP="00F656D1">
                          <w:pPr>
                            <w:pStyle w:val="BasicTextIndentation"/>
                            <w:ind w:firstLine="0"/>
                          </w:pPr>
                          <w:r>
                            <w:t xml:space="preserve">Matrikelnummer: </w:t>
                          </w:r>
                          <w:r w:rsidRPr="00F656D1">
                            <w:t>00000000</w:t>
                          </w:r>
                          <w:r>
                            <w:br/>
                          </w:r>
                          <w:r w:rsidRPr="00F656D1">
                            <w:t>E-Mail-Adresse:</w:t>
                          </w:r>
                          <w:r>
                            <w:t xml:space="preserve"> mustermann@uni-osnabrueck.de</w:t>
                          </w:r>
                        </w:p>
                        <w:p w:rsidR="00FC02FE" w:rsidRDefault="00FC02FE" w:rsidP="00463BC7">
                          <w:pPr>
                            <w:pStyle w:val="BasicTextIndentation"/>
                          </w:pPr>
                        </w:p>
                        <w:p w:rsidR="00FC02FE" w:rsidRDefault="00FC02FE" w:rsidP="00A509D9">
                          <w:pPr>
                            <w:pStyle w:val="BasicTextIndentation"/>
                          </w:pPr>
                          <w:r w:rsidRPr="00F656D1">
                            <w:rPr>
                              <w:rStyle w:val="BasicCharBold"/>
                            </w:rPr>
                            <w:t>Abgabetermin:</w:t>
                          </w:r>
                          <w:r>
                            <w:tab/>
                            <w:t>JJJJ-MM-TT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FC02F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26B70B2" wp14:editId="2ECF24E5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1470660</wp:posOffset>
                    </wp:positionV>
                    <wp:extent cx="5911215" cy="3261360"/>
                    <wp:effectExtent l="0" t="0" r="0" b="9525"/>
                    <wp:wrapNone/>
                    <wp:docPr id="4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11215" cy="3261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95000"/>
                                      <a:lumOff val="0"/>
                                      <a:alpha val="7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0F3D25" w14:textId="77777777" w:rsidR="00FC02FE" w:rsidRPr="00B33509" w:rsidRDefault="00FC02FE" w:rsidP="00463BC7">
                                <w:pPr>
                                  <w:pStyle w:val="BasicTextCentered"/>
                                </w:pPr>
                              </w:p>
                              <w:p w14:paraId="3AA98AE9" w14:textId="77777777" w:rsidR="00FC02FE" w:rsidRPr="00B33509" w:rsidRDefault="00FC02FE" w:rsidP="00463BC7">
                                <w:pPr>
                                  <w:pStyle w:val="BasicTextCentered"/>
                                </w:pPr>
                              </w:p>
                              <w:p w14:paraId="1542D7A7" w14:textId="77777777" w:rsidR="00FC02FE" w:rsidRPr="00B33509" w:rsidRDefault="00FC02FE" w:rsidP="003E50DB">
                                <w:pPr>
                                  <w:pStyle w:val="Titel"/>
                                </w:pPr>
                                <w:r w:rsidRPr="00B33509">
                                  <w:t>Thema der Ausarbeitung</w:t>
                                </w:r>
                              </w:p>
                              <w:p w14:paraId="4057CE53" w14:textId="77777777" w:rsidR="00FC02FE" w:rsidRPr="00B33509" w:rsidRDefault="00FC02FE" w:rsidP="00463BC7">
                                <w:pPr>
                                  <w:spacing w:after="200" w:line="276" w:lineRule="auto"/>
                                  <w:jc w:val="center"/>
                                </w:pPr>
                              </w:p>
                              <w:p w14:paraId="039329E3" w14:textId="77777777" w:rsidR="00FC02FE" w:rsidRPr="00B33509" w:rsidRDefault="00FC02FE" w:rsidP="00463BC7">
                                <w:pPr>
                                  <w:pStyle w:val="BasicTextCentered"/>
                                </w:pPr>
                              </w:p>
                              <w:p w14:paraId="3FBA93E0" w14:textId="77777777" w:rsidR="00FC02FE" w:rsidRPr="00B33509" w:rsidRDefault="00FC02FE" w:rsidP="00463BC7">
                                <w:pPr>
                                  <w:pStyle w:val="BasicTextCentered"/>
                                </w:pPr>
                              </w:p>
                              <w:p w14:paraId="73C7CADE" w14:textId="77777777" w:rsidR="00FC02FE" w:rsidRPr="00B33509" w:rsidRDefault="00FC02FE" w:rsidP="00E87D03">
                                <w:pPr>
                                  <w:pStyle w:val="BasicTextCentered"/>
                                </w:pPr>
                                <w:r w:rsidRPr="00B33509">
                                  <w:rPr>
                                    <w:rStyle w:val="BasicCharBold"/>
                                  </w:rPr>
                                  <w:t>Bachelorarbeit</w:t>
                                </w:r>
                              </w:p>
                              <w:p w14:paraId="52BEA653" w14:textId="77777777" w:rsidR="00FC02FE" w:rsidRPr="00B33509" w:rsidRDefault="00FC02FE" w:rsidP="00463BC7">
                                <w:pPr>
                                  <w:pStyle w:val="BasicTextCentered"/>
                                </w:pPr>
                              </w:p>
                              <w:p w14:paraId="76FFABC5" w14:textId="77777777" w:rsidR="00FC02FE" w:rsidRPr="00B33509" w:rsidRDefault="00FC02FE" w:rsidP="003E50DB">
                                <w:pPr>
                                  <w:pStyle w:val="BasicTextCentered"/>
                                </w:pPr>
                                <w:r w:rsidRPr="00B33509">
                                  <w:t>am Fachgebiet Informationsmanagement und Wirtschaftsinformatik,</w:t>
                                </w:r>
                                <w:r w:rsidRPr="00B33509">
                                  <w:br/>
                                  <w:t>Universität Osnabrück</w:t>
                                </w:r>
                              </w:p>
                              <w:p w14:paraId="496D9ACE" w14:textId="77777777" w:rsidR="00CF2BF1" w:rsidRPr="00B33509" w:rsidRDefault="00CF2BF1" w:rsidP="003E50DB">
                                <w:pPr>
                                  <w:pStyle w:val="BasicTextCentered"/>
                                </w:pPr>
                              </w:p>
                              <w:p w14:paraId="0CD89C98" w14:textId="77777777" w:rsidR="00CF2BF1" w:rsidRPr="00B33509" w:rsidRDefault="00CF2BF1" w:rsidP="003E50DB">
                                <w:pPr>
                                  <w:pStyle w:val="BasicTextCentered"/>
                                </w:pPr>
                                <w:r w:rsidRPr="00B33509">
                                  <w:t xml:space="preserve">zur Erlangung des Grades </w:t>
                                </w:r>
                              </w:p>
                              <w:p w14:paraId="6CFC18D5" w14:textId="77777777" w:rsidR="00CF2BF1" w:rsidRPr="00B33509" w:rsidRDefault="00CF2BF1" w:rsidP="003E50DB">
                                <w:pPr>
                                  <w:pStyle w:val="BasicTextCentered"/>
                                </w:pPr>
                                <w:r w:rsidRPr="00B33509">
                                  <w:t xml:space="preserve">Bachelor </w:t>
                                </w:r>
                                <w:proofErr w:type="spellStart"/>
                                <w:r w:rsidRPr="00B33509">
                                  <w:t>of</w:t>
                                </w:r>
                                <w:proofErr w:type="spellEnd"/>
                                <w:r w:rsidRPr="00B33509">
                                  <w:t xml:space="preserve"> Science (B. Sc.) </w:t>
                                </w:r>
                              </w:p>
                              <w:p w14:paraId="1E518443" w14:textId="77777777" w:rsidR="00CF2BF1" w:rsidRPr="00B33509" w:rsidRDefault="00CF2BF1" w:rsidP="003E50DB">
                                <w:pPr>
                                  <w:pStyle w:val="BasicTextCentered"/>
                                </w:pPr>
                                <w:r w:rsidRPr="00B33509">
                                  <w:t xml:space="preserve">im Studiengang </w:t>
                                </w:r>
                              </w:p>
                              <w:p w14:paraId="384BD2EF" w14:textId="77777777" w:rsidR="00CF2BF1" w:rsidRPr="00B33509" w:rsidRDefault="00E87D03" w:rsidP="003E50DB">
                                <w:pPr>
                                  <w:pStyle w:val="BasicTextCentered"/>
                                </w:pPr>
                                <w:r>
                                  <w:t>Wirtschaftsinformatik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9" o:spid="_x0000_s1027" type="#_x0000_t202" style="position:absolute;margin-left:-1.35pt;margin-top:115.8pt;width:465.45pt;height:25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" filled="f" fillcolor="#f2f2f2 [3052]" stroked="f">
                    <v:fill opacity="46003f"/>
                    <v:textbox style="mso-fit-shape-to-text:t">
                      <w:txbxContent>
                        <w:p w:rsidR="00FC02FE" w:rsidRPr="00B33509" w:rsidRDefault="00FC02FE" w:rsidP="00463BC7">
                          <w:pPr>
                            <w:pStyle w:val="BasicTextCentered"/>
                          </w:pPr>
                        </w:p>
                        <w:p w:rsidR="00FC02FE" w:rsidRPr="00B33509" w:rsidRDefault="00FC02FE" w:rsidP="00463BC7">
                          <w:pPr>
                            <w:pStyle w:val="BasicTextCentered"/>
                          </w:pPr>
                        </w:p>
                        <w:p w:rsidR="00FC02FE" w:rsidRPr="00B33509" w:rsidRDefault="00FC02FE" w:rsidP="003E50DB">
                          <w:pPr>
                            <w:pStyle w:val="Titel"/>
                          </w:pPr>
                          <w:r w:rsidRPr="00B33509">
                            <w:t>Thema der Ausarbeitung</w:t>
                          </w:r>
                        </w:p>
                        <w:p w:rsidR="00FC02FE" w:rsidRPr="00B33509" w:rsidRDefault="00FC02FE" w:rsidP="00463BC7">
                          <w:pPr>
                            <w:spacing w:after="200" w:line="276" w:lineRule="auto"/>
                            <w:jc w:val="center"/>
                          </w:pPr>
                        </w:p>
                        <w:p w:rsidR="00FC02FE" w:rsidRPr="00B33509" w:rsidRDefault="00FC02FE" w:rsidP="00463BC7">
                          <w:pPr>
                            <w:pStyle w:val="BasicTextCentered"/>
                          </w:pPr>
                        </w:p>
                        <w:p w:rsidR="00FC02FE" w:rsidRPr="00B33509" w:rsidRDefault="00FC02FE" w:rsidP="00463BC7">
                          <w:pPr>
                            <w:pStyle w:val="BasicTextCentered"/>
                          </w:pPr>
                        </w:p>
                        <w:p w:rsidR="00FC02FE" w:rsidRPr="00B33509" w:rsidRDefault="00FC02FE" w:rsidP="00E87D03">
                          <w:pPr>
                            <w:pStyle w:val="BasicTextCentered"/>
                          </w:pPr>
                          <w:r w:rsidRPr="00B33509">
                            <w:rPr>
                              <w:rStyle w:val="BasicCharBold"/>
                            </w:rPr>
                            <w:t>Bachelorarbeit</w:t>
                          </w:r>
                        </w:p>
                        <w:p w:rsidR="00FC02FE" w:rsidRPr="00B33509" w:rsidRDefault="00FC02FE" w:rsidP="00463BC7">
                          <w:pPr>
                            <w:pStyle w:val="BasicTextCentered"/>
                          </w:pPr>
                        </w:p>
                        <w:p w:rsidR="00FC02FE" w:rsidRPr="00B33509" w:rsidRDefault="00FC02FE" w:rsidP="003E50DB">
                          <w:pPr>
                            <w:pStyle w:val="BasicTextCentered"/>
                          </w:pPr>
                          <w:r w:rsidRPr="00B33509">
                            <w:t>am Fachgebiet Informationsmanagement und Wirtschaftsinformatik,</w:t>
                          </w:r>
                          <w:r w:rsidRPr="00B33509">
                            <w:br/>
                            <w:t>Universität Osnabrück</w:t>
                          </w:r>
                        </w:p>
                        <w:p w:rsidR="00CF2BF1" w:rsidRPr="00B33509" w:rsidRDefault="00CF2BF1" w:rsidP="003E50DB">
                          <w:pPr>
                            <w:pStyle w:val="BasicTextCentered"/>
                          </w:pPr>
                        </w:p>
                        <w:p w:rsidR="00CF2BF1" w:rsidRPr="00B33509" w:rsidRDefault="00CF2BF1" w:rsidP="003E50DB">
                          <w:pPr>
                            <w:pStyle w:val="BasicTextCentered"/>
                          </w:pPr>
                          <w:r w:rsidRPr="00B33509">
                            <w:t xml:space="preserve">zur Erlangung des Grades </w:t>
                          </w:r>
                        </w:p>
                        <w:p w:rsidR="00CF2BF1" w:rsidRPr="00B33509" w:rsidRDefault="00CF2BF1" w:rsidP="003E50DB">
                          <w:pPr>
                            <w:pStyle w:val="BasicTextCentered"/>
                          </w:pPr>
                          <w:r w:rsidRPr="00B33509">
                            <w:t xml:space="preserve">Bachelor of Science (B. Sc.) </w:t>
                          </w:r>
                        </w:p>
                        <w:p w:rsidR="00CF2BF1" w:rsidRPr="00B33509" w:rsidRDefault="00CF2BF1" w:rsidP="003E50DB">
                          <w:pPr>
                            <w:pStyle w:val="BasicTextCentered"/>
                          </w:pPr>
                          <w:r w:rsidRPr="00B33509">
                            <w:t xml:space="preserve">im Studiengang </w:t>
                          </w:r>
                        </w:p>
                        <w:p w:rsidR="00CF2BF1" w:rsidRPr="00B33509" w:rsidRDefault="00E87D03" w:rsidP="003E50DB">
                          <w:pPr>
                            <w:pStyle w:val="BasicTextCentered"/>
                          </w:pPr>
                          <w:r>
                            <w:t>Wirtschaftsinformatik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86347" w:rsidRPr="00FC02FE">
            <w:br w:type="page"/>
          </w:r>
        </w:p>
      </w:sdtContent>
    </w:sdt>
    <w:p w14:paraId="186B55F1" w14:textId="77777777" w:rsidR="00F656D1" w:rsidRPr="00FC02FE" w:rsidRDefault="00F656D1" w:rsidP="00F656D1">
      <w:pPr>
        <w:pStyle w:val="berschrift1"/>
        <w:numPr>
          <w:ilvl w:val="0"/>
          <w:numId w:val="0"/>
        </w:numPr>
        <w:ind w:left="851" w:hanging="851"/>
      </w:pPr>
      <w:bookmarkStart w:id="0" w:name="_Toc273262643"/>
      <w:r w:rsidRPr="00FC02FE">
        <w:lastRenderedPageBreak/>
        <w:t xml:space="preserve">Zusammenfassung / </w:t>
      </w:r>
      <w:proofErr w:type="spellStart"/>
      <w:r w:rsidRPr="00FC02FE">
        <w:t>Expose</w:t>
      </w:r>
      <w:bookmarkEnd w:id="0"/>
      <w:proofErr w:type="spellEnd"/>
    </w:p>
    <w:p w14:paraId="68CCB4F2" w14:textId="77777777" w:rsidR="00F656D1" w:rsidRPr="00FC02FE" w:rsidRDefault="00EA56E2" w:rsidP="00F656D1">
      <w:pPr>
        <w:pStyle w:val="BasicText"/>
      </w:pPr>
      <w:proofErr w:type="spellStart"/>
      <w:r>
        <w:t>Bla</w:t>
      </w:r>
      <w:proofErr w:type="spellEnd"/>
    </w:p>
    <w:p w14:paraId="1046A32D" w14:textId="77777777" w:rsidR="006E1E44" w:rsidRPr="00FC02FE" w:rsidRDefault="006E1E44" w:rsidP="00F656D1">
      <w:pPr>
        <w:pStyle w:val="BasicText"/>
      </w:pPr>
    </w:p>
    <w:p w14:paraId="00EEA11C" w14:textId="77777777" w:rsidR="006E1E44" w:rsidRPr="00FC02FE" w:rsidRDefault="006E1E44" w:rsidP="00F656D1">
      <w:pPr>
        <w:pStyle w:val="BasicText"/>
      </w:pPr>
    </w:p>
    <w:p w14:paraId="5DA765A5" w14:textId="77777777" w:rsidR="006E1E44" w:rsidRPr="00FC02FE" w:rsidRDefault="006E1E44" w:rsidP="00F656D1">
      <w:pPr>
        <w:pStyle w:val="BasicText"/>
      </w:pPr>
    </w:p>
    <w:p w14:paraId="79F346CD" w14:textId="77777777" w:rsidR="006E1E44" w:rsidRPr="00FC02FE" w:rsidRDefault="006E1E44" w:rsidP="006E1E44">
      <w:pPr>
        <w:pStyle w:val="BasicText"/>
        <w:sectPr w:rsidR="006E1E44" w:rsidRPr="00FC02FE" w:rsidSect="008A0686">
          <w:headerReference w:type="default" r:id="rId9"/>
          <w:headerReference w:type="first" r:id="rId10"/>
          <w:pgSz w:w="11906" w:h="16838"/>
          <w:pgMar w:top="1417" w:right="1417" w:bottom="1134" w:left="1417" w:header="850" w:footer="708" w:gutter="0"/>
          <w:pgNumType w:fmt="upperRoman"/>
          <w:cols w:space="708"/>
          <w:titlePg/>
          <w:docGrid w:linePitch="360"/>
        </w:sectPr>
      </w:pPr>
    </w:p>
    <w:p w14:paraId="04F0264E" w14:textId="77777777" w:rsidR="00297DC8" w:rsidRPr="00FC02FE" w:rsidRDefault="00297DC8" w:rsidP="00D85134">
      <w:pPr>
        <w:pStyle w:val="BasicTextHeading1look-alike"/>
        <w:numPr>
          <w:ilvl w:val="0"/>
          <w:numId w:val="0"/>
        </w:numPr>
      </w:pPr>
      <w:r w:rsidRPr="00FC02FE">
        <w:lastRenderedPageBreak/>
        <w:t>Inhaltsverzeichnis</w:t>
      </w:r>
    </w:p>
    <w:p w14:paraId="0BFA2D52" w14:textId="77777777" w:rsidR="00EA56E2" w:rsidRDefault="00B3075C">
      <w:pPr>
        <w:pStyle w:val="Verzeichnis1"/>
        <w:rPr>
          <w:rFonts w:asciiTheme="minorHAnsi" w:eastAsiaTheme="minorEastAsia" w:hAnsiTheme="minorHAnsi" w:cstheme="minorBidi"/>
          <w:szCs w:val="24"/>
          <w:lang w:eastAsia="ja-JP"/>
        </w:rPr>
      </w:pPr>
      <w:r w:rsidRPr="00FC02FE">
        <w:rPr>
          <w:i/>
        </w:rPr>
        <w:fldChar w:fldCharType="begin"/>
      </w:r>
      <w:r w:rsidR="00E8643D" w:rsidRPr="00FC02FE">
        <w:rPr>
          <w:i/>
        </w:rPr>
        <w:instrText xml:space="preserve"> TOC \o "1-4" \h \z \t "Überschrift 8;2;Überschrift 9;3;Grundtext (wie Überschr1);1" </w:instrText>
      </w:r>
      <w:r w:rsidRPr="00FC02FE">
        <w:rPr>
          <w:i/>
        </w:rPr>
        <w:fldChar w:fldCharType="separate"/>
      </w:r>
      <w:r w:rsidR="00EA56E2">
        <w:t>Zusammenfassung / Expose</w:t>
      </w:r>
      <w:r w:rsidR="00EA56E2">
        <w:tab/>
      </w:r>
      <w:r w:rsidR="00EA56E2">
        <w:fldChar w:fldCharType="begin"/>
      </w:r>
      <w:r w:rsidR="00EA56E2">
        <w:instrText xml:space="preserve"> PAGEREF _Toc273262643 \h </w:instrText>
      </w:r>
      <w:r w:rsidR="00EA56E2">
        <w:fldChar w:fldCharType="separate"/>
      </w:r>
      <w:r w:rsidR="00EA56E2">
        <w:t>II</w:t>
      </w:r>
      <w:r w:rsidR="00EA56E2">
        <w:fldChar w:fldCharType="end"/>
      </w:r>
    </w:p>
    <w:p w14:paraId="17A951FF" w14:textId="77777777" w:rsidR="00EA56E2" w:rsidRDefault="00EA56E2">
      <w:pPr>
        <w:pStyle w:val="Verzeichnis1"/>
        <w:tabs>
          <w:tab w:val="left" w:pos="360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1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Einleitung</w:t>
      </w:r>
      <w:r>
        <w:tab/>
      </w:r>
      <w:r>
        <w:fldChar w:fldCharType="begin"/>
      </w:r>
      <w:r>
        <w:instrText xml:space="preserve"> PAGEREF _Toc273262644 \h </w:instrText>
      </w:r>
      <w:r>
        <w:fldChar w:fldCharType="separate"/>
      </w:r>
      <w:r>
        <w:t>1</w:t>
      </w:r>
      <w:r>
        <w:fldChar w:fldCharType="end"/>
      </w:r>
    </w:p>
    <w:p w14:paraId="55BB67BF" w14:textId="77777777" w:rsidR="00EA56E2" w:rsidRDefault="00EA56E2">
      <w:pPr>
        <w:pStyle w:val="Verzeichnis1"/>
        <w:tabs>
          <w:tab w:val="left" w:pos="360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2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Kontextsensitivität</w:t>
      </w:r>
      <w:r>
        <w:tab/>
      </w:r>
      <w:r>
        <w:fldChar w:fldCharType="begin"/>
      </w:r>
      <w:r>
        <w:instrText xml:space="preserve"> PAGEREF _Toc273262645 \h </w:instrText>
      </w:r>
      <w:r>
        <w:fldChar w:fldCharType="separate"/>
      </w:r>
      <w:r>
        <w:t>2</w:t>
      </w:r>
      <w:r>
        <w:fldChar w:fldCharType="end"/>
      </w:r>
    </w:p>
    <w:p w14:paraId="1187E880" w14:textId="77777777" w:rsidR="00EA56E2" w:rsidRDefault="00EA56E2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2.1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Definition</w:t>
      </w:r>
      <w:r>
        <w:tab/>
      </w:r>
      <w:r>
        <w:fldChar w:fldCharType="begin"/>
      </w:r>
      <w:r>
        <w:instrText xml:space="preserve"> PAGEREF _Toc273262646 \h </w:instrText>
      </w:r>
      <w:r>
        <w:fldChar w:fldCharType="separate"/>
      </w:r>
      <w:r>
        <w:t>2</w:t>
      </w:r>
      <w:r>
        <w:fldChar w:fldCharType="end"/>
      </w:r>
    </w:p>
    <w:p w14:paraId="25EF2F5F" w14:textId="77777777" w:rsidR="00EA56E2" w:rsidRDefault="00EA56E2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2.2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Beispiele für kontextsensitive Anwendungen</w:t>
      </w:r>
      <w:r>
        <w:tab/>
      </w:r>
      <w:r>
        <w:fldChar w:fldCharType="begin"/>
      </w:r>
      <w:r>
        <w:instrText xml:space="preserve"> PAGEREF _Toc273262647 \h </w:instrText>
      </w:r>
      <w:r>
        <w:fldChar w:fldCharType="separate"/>
      </w:r>
      <w:r>
        <w:t>2</w:t>
      </w:r>
      <w:r>
        <w:fldChar w:fldCharType="end"/>
      </w:r>
    </w:p>
    <w:p w14:paraId="63F9242E" w14:textId="77777777" w:rsidR="00EA56E2" w:rsidRDefault="00EA56E2">
      <w:pPr>
        <w:pStyle w:val="Verzeichnis1"/>
        <w:tabs>
          <w:tab w:val="left" w:pos="360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3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Google Glass</w:t>
      </w:r>
      <w:r>
        <w:tab/>
      </w:r>
      <w:r>
        <w:fldChar w:fldCharType="begin"/>
      </w:r>
      <w:r>
        <w:instrText xml:space="preserve"> PAGEREF _Toc273262648 \h </w:instrText>
      </w:r>
      <w:r>
        <w:fldChar w:fldCharType="separate"/>
      </w:r>
      <w:r>
        <w:t>3</w:t>
      </w:r>
      <w:r>
        <w:fldChar w:fldCharType="end"/>
      </w:r>
    </w:p>
    <w:p w14:paraId="67EDDC4A" w14:textId="77777777" w:rsidR="00EA56E2" w:rsidRDefault="00EA56E2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3.1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Spezifikationen und Besonderheiten der Google Glass</w:t>
      </w:r>
      <w:r>
        <w:tab/>
      </w:r>
      <w:r>
        <w:fldChar w:fldCharType="begin"/>
      </w:r>
      <w:r>
        <w:instrText xml:space="preserve"> PAGEREF _Toc273262649 \h </w:instrText>
      </w:r>
      <w:r>
        <w:fldChar w:fldCharType="separate"/>
      </w:r>
      <w:r>
        <w:t>3</w:t>
      </w:r>
      <w:r>
        <w:fldChar w:fldCharType="end"/>
      </w:r>
    </w:p>
    <w:p w14:paraId="2B28EC15" w14:textId="77777777" w:rsidR="00EA56E2" w:rsidRDefault="00EA56E2">
      <w:pPr>
        <w:pStyle w:val="Verzeichnis3"/>
        <w:tabs>
          <w:tab w:val="left" w:pos="1429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3.1.1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Hardwarespezifikationen</w:t>
      </w:r>
      <w:r>
        <w:tab/>
      </w:r>
      <w:r>
        <w:fldChar w:fldCharType="begin"/>
      </w:r>
      <w:r>
        <w:instrText xml:space="preserve"> PAGEREF _Toc273262650 \h </w:instrText>
      </w:r>
      <w:r>
        <w:fldChar w:fldCharType="separate"/>
      </w:r>
      <w:r>
        <w:t>3</w:t>
      </w:r>
      <w:r>
        <w:fldChar w:fldCharType="end"/>
      </w:r>
    </w:p>
    <w:p w14:paraId="5BF5BC5E" w14:textId="77777777" w:rsidR="00EA56E2" w:rsidRDefault="00EA56E2">
      <w:pPr>
        <w:pStyle w:val="Verzeichnis3"/>
        <w:tabs>
          <w:tab w:val="left" w:pos="1429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3.1.2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Softwarespezifkationen</w:t>
      </w:r>
      <w:r>
        <w:tab/>
      </w:r>
      <w:r>
        <w:fldChar w:fldCharType="begin"/>
      </w:r>
      <w:r>
        <w:instrText xml:space="preserve"> PAGEREF _Toc273262651 \h </w:instrText>
      </w:r>
      <w:r>
        <w:fldChar w:fldCharType="separate"/>
      </w:r>
      <w:r>
        <w:t>3</w:t>
      </w:r>
      <w:r>
        <w:fldChar w:fldCharType="end"/>
      </w:r>
    </w:p>
    <w:p w14:paraId="7D483AB6" w14:textId="77777777" w:rsidR="00EA56E2" w:rsidRDefault="00EA56E2">
      <w:pPr>
        <w:pStyle w:val="Verzeichnis2"/>
        <w:tabs>
          <w:tab w:val="left" w:pos="82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3.2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Die Google Glass als Vertreter der Augmented Reality und Virtual Reality</w:t>
      </w:r>
      <w:r>
        <w:tab/>
      </w:r>
      <w:r>
        <w:fldChar w:fldCharType="begin"/>
      </w:r>
      <w:r>
        <w:instrText xml:space="preserve"> PAGEREF _Toc273262652 \h </w:instrText>
      </w:r>
      <w:r>
        <w:fldChar w:fldCharType="separate"/>
      </w:r>
      <w:r>
        <w:t>3</w:t>
      </w:r>
      <w:r>
        <w:fldChar w:fldCharType="end"/>
      </w:r>
    </w:p>
    <w:p w14:paraId="57014CC8" w14:textId="77777777" w:rsidR="00EA56E2" w:rsidRDefault="00EA56E2">
      <w:pPr>
        <w:pStyle w:val="Verzeichnis1"/>
        <w:tabs>
          <w:tab w:val="left" w:pos="360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4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Weiteres Kapitel</w:t>
      </w:r>
      <w:r>
        <w:tab/>
      </w:r>
      <w:r>
        <w:fldChar w:fldCharType="begin"/>
      </w:r>
      <w:r>
        <w:instrText xml:space="preserve"> PAGEREF _Toc273262653 \h </w:instrText>
      </w:r>
      <w:r>
        <w:fldChar w:fldCharType="separate"/>
      </w:r>
      <w:r>
        <w:t>4</w:t>
      </w:r>
      <w:r>
        <w:fldChar w:fldCharType="end"/>
      </w:r>
    </w:p>
    <w:p w14:paraId="67EB6773" w14:textId="77777777" w:rsidR="00EA56E2" w:rsidRDefault="00EA56E2">
      <w:pPr>
        <w:pStyle w:val="Verzeichnis1"/>
        <w:tabs>
          <w:tab w:val="left" w:pos="360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5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Fazit und Ausblick</w:t>
      </w:r>
      <w:r>
        <w:tab/>
      </w:r>
      <w:r>
        <w:fldChar w:fldCharType="begin"/>
      </w:r>
      <w:r>
        <w:instrText xml:space="preserve"> PAGEREF _Toc273262654 \h </w:instrText>
      </w:r>
      <w:r>
        <w:fldChar w:fldCharType="separate"/>
      </w:r>
      <w:r>
        <w:t>5</w:t>
      </w:r>
      <w:r>
        <w:fldChar w:fldCharType="end"/>
      </w:r>
    </w:p>
    <w:p w14:paraId="4CEC9BF7" w14:textId="77777777" w:rsidR="00EA56E2" w:rsidRDefault="00EA56E2">
      <w:pPr>
        <w:pStyle w:val="Verzeichnis1"/>
        <w:rPr>
          <w:rFonts w:asciiTheme="minorHAnsi" w:eastAsiaTheme="minorEastAsia" w:hAnsiTheme="minorHAnsi" w:cstheme="minorBidi"/>
          <w:szCs w:val="24"/>
          <w:lang w:eastAsia="ja-JP"/>
        </w:rPr>
      </w:pPr>
      <w:r>
        <w:t>Literaturverzeichnis</w:t>
      </w:r>
      <w:r>
        <w:tab/>
      </w:r>
      <w:r>
        <w:fldChar w:fldCharType="begin"/>
      </w:r>
      <w:r>
        <w:instrText xml:space="preserve"> PAGEREF _Toc273262655 \h </w:instrText>
      </w:r>
      <w:r>
        <w:fldChar w:fldCharType="separate"/>
      </w:r>
      <w:r>
        <w:t>6</w:t>
      </w:r>
      <w:r>
        <w:fldChar w:fldCharType="end"/>
      </w:r>
    </w:p>
    <w:p w14:paraId="2C282FDE" w14:textId="77777777" w:rsidR="00EA56E2" w:rsidRDefault="00EA56E2">
      <w:pPr>
        <w:pStyle w:val="Verzeichnis1"/>
        <w:rPr>
          <w:rFonts w:asciiTheme="minorHAnsi" w:eastAsiaTheme="minorEastAsia" w:hAnsiTheme="minorHAnsi" w:cstheme="minorBidi"/>
          <w:szCs w:val="24"/>
          <w:lang w:eastAsia="ja-JP"/>
        </w:rPr>
      </w:pPr>
      <w:r>
        <w:t>Anhang</w:t>
      </w:r>
      <w:r>
        <w:tab/>
      </w:r>
      <w:r>
        <w:fldChar w:fldCharType="begin"/>
      </w:r>
      <w:r>
        <w:instrText xml:space="preserve"> PAGEREF _Toc273262656 \h </w:instrText>
      </w:r>
      <w:r>
        <w:fldChar w:fldCharType="separate"/>
      </w:r>
      <w:r>
        <w:t>7</w:t>
      </w:r>
      <w:r>
        <w:fldChar w:fldCharType="end"/>
      </w:r>
    </w:p>
    <w:p w14:paraId="1CC12906" w14:textId="77777777" w:rsidR="00EA56E2" w:rsidRDefault="00EA56E2">
      <w:pPr>
        <w:pStyle w:val="Verzeichnis2"/>
        <w:tabs>
          <w:tab w:val="left" w:pos="697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A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Unterkapitel des Anhangs</w:t>
      </w:r>
      <w:r>
        <w:tab/>
      </w:r>
      <w:r>
        <w:fldChar w:fldCharType="begin"/>
      </w:r>
      <w:r>
        <w:instrText xml:space="preserve"> PAGEREF _Toc273262657 \h </w:instrText>
      </w:r>
      <w:r>
        <w:fldChar w:fldCharType="separate"/>
      </w:r>
      <w:r>
        <w:t>7</w:t>
      </w:r>
      <w:r>
        <w:fldChar w:fldCharType="end"/>
      </w:r>
    </w:p>
    <w:p w14:paraId="394F88B2" w14:textId="77777777" w:rsidR="00EA56E2" w:rsidRDefault="00EA56E2">
      <w:pPr>
        <w:pStyle w:val="Verzeichnis2"/>
        <w:tabs>
          <w:tab w:val="left" w:pos="684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t>B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Zweites Unterkapitel des Anhangs</w:t>
      </w:r>
      <w:r>
        <w:tab/>
      </w:r>
      <w:r>
        <w:fldChar w:fldCharType="begin"/>
      </w:r>
      <w:r>
        <w:instrText xml:space="preserve"> PAGEREF _Toc273262658 \h </w:instrText>
      </w:r>
      <w:r>
        <w:fldChar w:fldCharType="separate"/>
      </w:r>
      <w:r>
        <w:t>7</w:t>
      </w:r>
      <w:r>
        <w:fldChar w:fldCharType="end"/>
      </w:r>
    </w:p>
    <w:p w14:paraId="3B3BF360" w14:textId="77777777" w:rsidR="00E8643D" w:rsidRPr="00FC02FE" w:rsidRDefault="00B3075C" w:rsidP="00E8643D">
      <w:pPr>
        <w:pStyle w:val="BasicText"/>
        <w:rPr>
          <w:noProof/>
        </w:rPr>
      </w:pPr>
      <w:r w:rsidRPr="00FC02FE">
        <w:rPr>
          <w:noProof/>
        </w:rPr>
        <w:fldChar w:fldCharType="end"/>
      </w:r>
    </w:p>
    <w:p w14:paraId="05F47422" w14:textId="77777777" w:rsidR="00BE1F5B" w:rsidRPr="00FC02FE" w:rsidRDefault="00BE1F5B" w:rsidP="00E8643D">
      <w:pPr>
        <w:pStyle w:val="BasicText"/>
        <w:rPr>
          <w:noProof/>
        </w:rPr>
      </w:pPr>
    </w:p>
    <w:p w14:paraId="0E17F00E" w14:textId="77777777" w:rsidR="006E1E44" w:rsidRPr="00FC02FE" w:rsidRDefault="006E1E44" w:rsidP="00E8643D">
      <w:pPr>
        <w:pStyle w:val="BasicText"/>
      </w:pPr>
    </w:p>
    <w:p w14:paraId="4761094D" w14:textId="77777777" w:rsidR="006E1E44" w:rsidRPr="00FC02FE" w:rsidRDefault="006E1E44" w:rsidP="00D85134">
      <w:pPr>
        <w:pStyle w:val="berschrift1"/>
        <w:numPr>
          <w:ilvl w:val="0"/>
          <w:numId w:val="0"/>
        </w:numPr>
        <w:sectPr w:rsidR="006E1E44" w:rsidRPr="00FC02FE" w:rsidSect="00F149E7">
          <w:headerReference w:type="default" r:id="rId11"/>
          <w:headerReference w:type="first" r:id="rId12"/>
          <w:type w:val="continuous"/>
          <w:pgSz w:w="11906" w:h="16838"/>
          <w:pgMar w:top="1417" w:right="1417" w:bottom="1134" w:left="1417" w:header="850" w:footer="708" w:gutter="0"/>
          <w:pgNumType w:fmt="upperRoman"/>
          <w:cols w:space="708"/>
          <w:titlePg/>
          <w:docGrid w:linePitch="360"/>
        </w:sectPr>
      </w:pPr>
    </w:p>
    <w:p w14:paraId="70AE9BFF" w14:textId="77777777" w:rsidR="00EC6FC8" w:rsidRPr="00FC02FE" w:rsidRDefault="00EC6FC8" w:rsidP="00EC6FC8">
      <w:pPr>
        <w:pStyle w:val="BasicText"/>
      </w:pPr>
    </w:p>
    <w:p w14:paraId="75A37B59" w14:textId="77777777" w:rsidR="00EC6FC8" w:rsidRPr="00FC02FE" w:rsidRDefault="00EC6FC8" w:rsidP="00EC6FC8">
      <w:pPr>
        <w:pStyle w:val="BasicText"/>
      </w:pPr>
    </w:p>
    <w:p w14:paraId="1BBFECF6" w14:textId="77777777" w:rsidR="00C565B8" w:rsidRPr="00FC02FE" w:rsidRDefault="00C565B8" w:rsidP="00C565B8">
      <w:pPr>
        <w:pStyle w:val="BasicText"/>
      </w:pPr>
    </w:p>
    <w:p w14:paraId="2CF254F0" w14:textId="77777777" w:rsidR="006E1E44" w:rsidRPr="00FC02FE" w:rsidRDefault="006E1E44" w:rsidP="00297DC8">
      <w:pPr>
        <w:pStyle w:val="BasicText"/>
      </w:pPr>
    </w:p>
    <w:p w14:paraId="67B13E2C" w14:textId="77777777" w:rsidR="00C20238" w:rsidRPr="00FC02FE" w:rsidRDefault="00C20238" w:rsidP="00297DC8">
      <w:pPr>
        <w:pStyle w:val="BasicText"/>
      </w:pPr>
    </w:p>
    <w:p w14:paraId="15AB06A9" w14:textId="77777777" w:rsidR="00C20238" w:rsidRPr="00FC02FE" w:rsidRDefault="00C20238" w:rsidP="00297DC8">
      <w:pPr>
        <w:pStyle w:val="BasicText"/>
        <w:sectPr w:rsidR="00C20238" w:rsidRPr="00FC02FE" w:rsidSect="006E1E44">
          <w:headerReference w:type="first" r:id="rId13"/>
          <w:type w:val="continuous"/>
          <w:pgSz w:w="11906" w:h="16838"/>
          <w:pgMar w:top="1417" w:right="1417" w:bottom="1134" w:left="1417" w:header="850" w:footer="708" w:gutter="0"/>
          <w:pgNumType w:fmt="upperRoman"/>
          <w:cols w:space="708"/>
          <w:titlePg/>
          <w:docGrid w:linePitch="360"/>
        </w:sectPr>
      </w:pPr>
    </w:p>
    <w:p w14:paraId="5D2B51B7" w14:textId="77777777" w:rsidR="00EE7A9A" w:rsidRPr="00FC02FE" w:rsidRDefault="00297DC8" w:rsidP="00297DC8">
      <w:pPr>
        <w:pStyle w:val="berschrift1"/>
      </w:pPr>
      <w:bookmarkStart w:id="1" w:name="_Toc273262644"/>
      <w:r w:rsidRPr="00FC02FE">
        <w:lastRenderedPageBreak/>
        <w:t>Einleitung</w:t>
      </w:r>
      <w:bookmarkEnd w:id="1"/>
    </w:p>
    <w:p w14:paraId="61EACEE4" w14:textId="77777777" w:rsidR="00FC02FE" w:rsidRPr="00F149E7" w:rsidRDefault="00FC02FE" w:rsidP="00FC02FE">
      <w:pPr>
        <w:pStyle w:val="BasicText"/>
        <w:rPr>
          <w:lang w:val="en-US"/>
        </w:rPr>
      </w:pPr>
    </w:p>
    <w:p w14:paraId="080FF2DF" w14:textId="77777777" w:rsidR="00A509D9" w:rsidRPr="00F149E7" w:rsidRDefault="00A509D9" w:rsidP="00A509D9">
      <w:pPr>
        <w:pStyle w:val="BasicText"/>
        <w:rPr>
          <w:lang w:val="en-US"/>
        </w:rPr>
      </w:pPr>
    </w:p>
    <w:p w14:paraId="66E51A05" w14:textId="77777777" w:rsidR="00297DC8" w:rsidRPr="00FC02FE" w:rsidRDefault="00EA56E2" w:rsidP="00297DC8">
      <w:pPr>
        <w:pStyle w:val="berschrift1"/>
      </w:pPr>
      <w:bookmarkStart w:id="2" w:name="_Toc273262645"/>
      <w:r>
        <w:lastRenderedPageBreak/>
        <w:t>Kontextsensitivität</w:t>
      </w:r>
      <w:bookmarkEnd w:id="2"/>
    </w:p>
    <w:p w14:paraId="7E2416D1" w14:textId="77777777" w:rsidR="00E8643D" w:rsidRDefault="00EA56E2" w:rsidP="00E8643D">
      <w:pPr>
        <w:pStyle w:val="berschrift2"/>
      </w:pPr>
      <w:bookmarkStart w:id="3" w:name="_Toc273262646"/>
      <w:r>
        <w:t>Definition</w:t>
      </w:r>
      <w:bookmarkEnd w:id="3"/>
    </w:p>
    <w:p w14:paraId="498C4A6F" w14:textId="77777777" w:rsidR="00EA56E2" w:rsidRPr="00EA56E2" w:rsidRDefault="00EA56E2" w:rsidP="00EA56E2">
      <w:pPr>
        <w:pStyle w:val="berschrift2"/>
      </w:pPr>
      <w:r>
        <w:t>Möglichkeiten der Kontextsensitivität</w:t>
      </w:r>
    </w:p>
    <w:p w14:paraId="26105D91" w14:textId="77777777" w:rsidR="001E0E39" w:rsidRPr="00FC02FE" w:rsidRDefault="00EA56E2" w:rsidP="001E0E39">
      <w:pPr>
        <w:pStyle w:val="berschrift2"/>
      </w:pPr>
      <w:bookmarkStart w:id="4" w:name="_Toc273262647"/>
      <w:r>
        <w:t>Beispiele für kontextsensitive Anwendungen</w:t>
      </w:r>
      <w:bookmarkEnd w:id="4"/>
    </w:p>
    <w:p w14:paraId="5CE243F6" w14:textId="77777777" w:rsidR="00FF34F3" w:rsidRPr="00F149E7" w:rsidRDefault="00FF34F3" w:rsidP="00D572EA">
      <w:pPr>
        <w:pStyle w:val="BasicText"/>
        <w:rPr>
          <w:lang w:val="en-US"/>
        </w:rPr>
      </w:pPr>
    </w:p>
    <w:p w14:paraId="6F562EB9" w14:textId="77777777" w:rsidR="00297DC8" w:rsidRPr="00FC02FE" w:rsidRDefault="00EA56E2" w:rsidP="00297DC8">
      <w:pPr>
        <w:pStyle w:val="berschrift1"/>
      </w:pPr>
      <w:bookmarkStart w:id="5" w:name="_Toc273262648"/>
      <w:r>
        <w:lastRenderedPageBreak/>
        <w:t>Google Glass</w:t>
      </w:r>
      <w:bookmarkEnd w:id="5"/>
    </w:p>
    <w:p w14:paraId="584B60CC" w14:textId="77777777" w:rsidR="00EA56E2" w:rsidRDefault="00EA56E2" w:rsidP="00EA56E2">
      <w:pPr>
        <w:pStyle w:val="berschrift2"/>
      </w:pPr>
      <w:bookmarkStart w:id="6" w:name="_Toc273262649"/>
      <w:r>
        <w:t>Spezifikationen und Besonderheiten der Google Glass</w:t>
      </w:r>
      <w:bookmarkEnd w:id="6"/>
    </w:p>
    <w:p w14:paraId="5ECD5A09" w14:textId="77777777" w:rsidR="00EA56E2" w:rsidRDefault="00EA56E2" w:rsidP="00EA56E2">
      <w:pPr>
        <w:pStyle w:val="berschrift3"/>
      </w:pPr>
      <w:bookmarkStart w:id="7" w:name="_Toc273262650"/>
      <w:r>
        <w:t>Hardwarespezifikationen</w:t>
      </w:r>
      <w:bookmarkEnd w:id="7"/>
    </w:p>
    <w:p w14:paraId="0703E2A4" w14:textId="77777777" w:rsidR="00EA56E2" w:rsidRDefault="00EA56E2" w:rsidP="00EA56E2">
      <w:pPr>
        <w:pStyle w:val="berschrift3"/>
      </w:pPr>
      <w:bookmarkStart w:id="8" w:name="_Toc273262651"/>
      <w:proofErr w:type="spellStart"/>
      <w:r>
        <w:t>Softwarespezifkationen</w:t>
      </w:r>
      <w:bookmarkEnd w:id="8"/>
      <w:proofErr w:type="spellEnd"/>
    </w:p>
    <w:p w14:paraId="3B1A591D" w14:textId="77777777" w:rsidR="00EA56E2" w:rsidRPr="00EA56E2" w:rsidRDefault="00EA56E2" w:rsidP="00EA56E2">
      <w:pPr>
        <w:pStyle w:val="berschrift2"/>
      </w:pPr>
      <w:bookmarkStart w:id="9" w:name="_Toc273262652"/>
      <w:r>
        <w:t xml:space="preserve">Die Google Glass als Vertreter der </w:t>
      </w:r>
      <w:proofErr w:type="spellStart"/>
      <w:r>
        <w:t>Augmented</w:t>
      </w:r>
      <w:proofErr w:type="spellEnd"/>
      <w:r>
        <w:t xml:space="preserve"> Reality und Virtual Reality</w:t>
      </w:r>
      <w:bookmarkEnd w:id="9"/>
    </w:p>
    <w:p w14:paraId="7CD97577" w14:textId="77777777" w:rsidR="00EA56E2" w:rsidRPr="00EA56E2" w:rsidRDefault="00EA56E2" w:rsidP="00EA56E2">
      <w:pPr>
        <w:pStyle w:val="BasicText"/>
      </w:pPr>
    </w:p>
    <w:p w14:paraId="3D7C3E75" w14:textId="77777777" w:rsidR="00EA56E2" w:rsidRPr="00EA56E2" w:rsidRDefault="00EA56E2" w:rsidP="00EA56E2">
      <w:pPr>
        <w:pStyle w:val="BasicText"/>
      </w:pPr>
    </w:p>
    <w:p w14:paraId="6274DB74" w14:textId="77777777" w:rsidR="00F23E20" w:rsidRDefault="00EA56E2" w:rsidP="00F23E20">
      <w:pPr>
        <w:pStyle w:val="berschrift1"/>
      </w:pPr>
      <w:r>
        <w:lastRenderedPageBreak/>
        <w:t>Einblendung von kontextsensitiven Inhalten auf der Glass</w:t>
      </w:r>
    </w:p>
    <w:p w14:paraId="3813DFE3" w14:textId="77777777" w:rsidR="00EA56E2" w:rsidRDefault="00EA56E2" w:rsidP="00EA56E2">
      <w:pPr>
        <w:pStyle w:val="berschrift2"/>
      </w:pPr>
      <w:r>
        <w:t xml:space="preserve">Location </w:t>
      </w:r>
      <w:proofErr w:type="spellStart"/>
      <w:r>
        <w:t>Based</w:t>
      </w:r>
      <w:proofErr w:type="spellEnd"/>
      <w:r>
        <w:t xml:space="preserve"> Services</w:t>
      </w:r>
    </w:p>
    <w:p w14:paraId="6D80CCC5" w14:textId="77777777" w:rsidR="00EA56E2" w:rsidRDefault="00EA56E2" w:rsidP="00EA56E2">
      <w:pPr>
        <w:pStyle w:val="berschrift2"/>
      </w:pPr>
      <w:r>
        <w:t>QR-Codes</w:t>
      </w:r>
    </w:p>
    <w:p w14:paraId="013CA272" w14:textId="77777777" w:rsidR="00EA56E2" w:rsidRDefault="00EA56E2" w:rsidP="00EA56E2">
      <w:pPr>
        <w:pStyle w:val="berschrift2"/>
      </w:pPr>
      <w:r>
        <w:t>Objekt- und Bilderkennung</w:t>
      </w:r>
    </w:p>
    <w:p w14:paraId="0E30B314" w14:textId="77777777" w:rsidR="00297DC8" w:rsidRDefault="00EA56E2" w:rsidP="00297DC8">
      <w:pPr>
        <w:pStyle w:val="berschrift1"/>
      </w:pPr>
      <w:r>
        <w:lastRenderedPageBreak/>
        <w:t>Umsetzung einer kontextsensitiven Applikation zur Bilderke</w:t>
      </w:r>
      <w:r>
        <w:t>n</w:t>
      </w:r>
      <w:r>
        <w:t xml:space="preserve">nung mit </w:t>
      </w:r>
      <w:proofErr w:type="spellStart"/>
      <w:r>
        <w:t>OpenCV</w:t>
      </w:r>
      <w:proofErr w:type="spellEnd"/>
    </w:p>
    <w:p w14:paraId="7D52BA90" w14:textId="77777777" w:rsidR="00EA56E2" w:rsidRDefault="00EA56E2" w:rsidP="00EA56E2">
      <w:pPr>
        <w:pStyle w:val="berschrift2"/>
      </w:pPr>
      <w:r>
        <w:t xml:space="preserve">Vorstellung von </w:t>
      </w:r>
      <w:proofErr w:type="spellStart"/>
      <w:r>
        <w:t>OpenCV</w:t>
      </w:r>
      <w:proofErr w:type="spellEnd"/>
      <w:r>
        <w:t xml:space="preserve"> und der betreffenden Algorithmen</w:t>
      </w:r>
    </w:p>
    <w:p w14:paraId="69CC29C6" w14:textId="77777777" w:rsidR="00EA56E2" w:rsidRDefault="00EA56E2" w:rsidP="00EA56E2">
      <w:pPr>
        <w:pStyle w:val="berschrift2"/>
      </w:pPr>
      <w:r>
        <w:t>Idee der Applikation</w:t>
      </w:r>
    </w:p>
    <w:p w14:paraId="586B721C" w14:textId="77777777" w:rsidR="00EA56E2" w:rsidRDefault="00EA56E2" w:rsidP="00EA56E2">
      <w:pPr>
        <w:pStyle w:val="berschrift2"/>
      </w:pPr>
      <w:r>
        <w:t>Vorstellung der Implementation / der Funktionsweise</w:t>
      </w:r>
    </w:p>
    <w:p w14:paraId="2D058C91" w14:textId="77777777" w:rsidR="00EA56E2" w:rsidRPr="00EA56E2" w:rsidRDefault="00EA56E2" w:rsidP="00EA56E2">
      <w:pPr>
        <w:pStyle w:val="berschrift1"/>
      </w:pPr>
      <w:r>
        <w:lastRenderedPageBreak/>
        <w:t>Fazit und Ausblick</w:t>
      </w:r>
      <w:bookmarkStart w:id="10" w:name="_GoBack"/>
      <w:bookmarkEnd w:id="10"/>
    </w:p>
    <w:p w14:paraId="48EE5BD6" w14:textId="77777777" w:rsidR="00EA56E2" w:rsidRPr="00EA56E2" w:rsidRDefault="00EA56E2" w:rsidP="00EA56E2">
      <w:pPr>
        <w:pStyle w:val="BasicText"/>
      </w:pPr>
    </w:p>
    <w:p w14:paraId="7B45ED51" w14:textId="77777777" w:rsidR="00B07CC5" w:rsidRPr="00FC02FE" w:rsidRDefault="00B07CC5" w:rsidP="00D85134">
      <w:pPr>
        <w:pStyle w:val="berschrift1"/>
        <w:numPr>
          <w:ilvl w:val="0"/>
          <w:numId w:val="0"/>
        </w:numPr>
      </w:pPr>
      <w:bookmarkStart w:id="11" w:name="Literaturverzeichnis"/>
      <w:bookmarkStart w:id="12" w:name="_Toc70927232"/>
      <w:bookmarkStart w:id="13" w:name="_Toc273262655"/>
      <w:r w:rsidRPr="00FC02FE">
        <w:lastRenderedPageBreak/>
        <w:t>Literaturverzeichnis</w:t>
      </w:r>
      <w:bookmarkEnd w:id="11"/>
      <w:bookmarkEnd w:id="12"/>
      <w:bookmarkEnd w:id="13"/>
    </w:p>
    <w:p w14:paraId="44AE2EB1" w14:textId="77777777" w:rsidR="00D572EA" w:rsidRPr="00FC02FE" w:rsidRDefault="00FC02FE" w:rsidP="00D572EA">
      <w:pPr>
        <w:pStyle w:val="BasicText"/>
      </w:pPr>
      <w:r w:rsidRPr="00FC02FE">
        <w:t>Referenzen im IMWI-Zitationsstil (bei Betreuer anfragen).</w:t>
      </w:r>
    </w:p>
    <w:p w14:paraId="6942164A" w14:textId="77777777" w:rsidR="00B07CC5" w:rsidRPr="00FC02FE" w:rsidRDefault="00B07CC5" w:rsidP="00D85134">
      <w:pPr>
        <w:pStyle w:val="berschrift1"/>
        <w:numPr>
          <w:ilvl w:val="0"/>
          <w:numId w:val="0"/>
        </w:numPr>
      </w:pPr>
      <w:bookmarkStart w:id="14" w:name="_Toc70927233"/>
      <w:bookmarkStart w:id="15" w:name="_Toc273262656"/>
      <w:r w:rsidRPr="00FC02FE">
        <w:lastRenderedPageBreak/>
        <w:t>Anhang</w:t>
      </w:r>
      <w:bookmarkEnd w:id="14"/>
      <w:bookmarkEnd w:id="15"/>
    </w:p>
    <w:p w14:paraId="275DF47E" w14:textId="77777777" w:rsidR="00B07CC5" w:rsidRPr="00FC02FE" w:rsidRDefault="00B07CC5" w:rsidP="00B07CC5">
      <w:pPr>
        <w:pStyle w:val="berschrift8"/>
      </w:pPr>
      <w:bookmarkStart w:id="16" w:name="_Toc273262657"/>
      <w:r w:rsidRPr="00FC02FE">
        <w:t>Unterkapitel des Anhangs</w:t>
      </w:r>
      <w:bookmarkEnd w:id="16"/>
    </w:p>
    <w:p w14:paraId="5A7956EB" w14:textId="77777777" w:rsidR="00FC02FE" w:rsidRPr="00F149E7" w:rsidRDefault="00FC02FE" w:rsidP="00FC02FE">
      <w:pPr>
        <w:pStyle w:val="BasicText"/>
        <w:rPr>
          <w:lang w:val="en-US"/>
        </w:rPr>
      </w:pPr>
      <w:proofErr w:type="gramStart"/>
      <w:r w:rsidRPr="00F149E7">
        <w:rPr>
          <w:lang w:val="en-US"/>
        </w:rPr>
        <w:t xml:space="preserve">Text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>.</w:t>
      </w:r>
      <w:proofErr w:type="gramEnd"/>
    </w:p>
    <w:p w14:paraId="7C086AB5" w14:textId="77777777" w:rsidR="00FC02FE" w:rsidRPr="00F149E7" w:rsidRDefault="00FC02FE" w:rsidP="00FC02FE">
      <w:pPr>
        <w:pStyle w:val="BasicText"/>
        <w:rPr>
          <w:lang w:val="en-US"/>
        </w:rPr>
      </w:pPr>
      <w:proofErr w:type="gramStart"/>
      <w:r w:rsidRPr="00F149E7">
        <w:rPr>
          <w:lang w:val="en-US"/>
        </w:rPr>
        <w:t xml:space="preserve">Text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>.</w:t>
      </w:r>
      <w:proofErr w:type="gramEnd"/>
    </w:p>
    <w:p w14:paraId="69F28CD3" w14:textId="77777777" w:rsidR="00F858C0" w:rsidRPr="00FC02FE" w:rsidRDefault="00F858C0" w:rsidP="00F858C0">
      <w:pPr>
        <w:pStyle w:val="berschrift8"/>
      </w:pPr>
      <w:bookmarkStart w:id="17" w:name="_Toc273262658"/>
      <w:r w:rsidRPr="00FC02FE">
        <w:t>Zweites Unterkapitel des Anhangs</w:t>
      </w:r>
      <w:bookmarkEnd w:id="17"/>
    </w:p>
    <w:p w14:paraId="19116A39" w14:textId="77777777" w:rsidR="00FC02FE" w:rsidRPr="00F149E7" w:rsidRDefault="00FC02FE" w:rsidP="00FC02FE">
      <w:pPr>
        <w:pStyle w:val="BasicText"/>
        <w:rPr>
          <w:lang w:val="en-US"/>
        </w:rPr>
      </w:pPr>
      <w:proofErr w:type="gramStart"/>
      <w:r w:rsidRPr="00F149E7">
        <w:rPr>
          <w:lang w:val="en-US"/>
        </w:rPr>
        <w:t xml:space="preserve">Text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>.</w:t>
      </w:r>
      <w:proofErr w:type="gramEnd"/>
    </w:p>
    <w:p w14:paraId="4C24D1F1" w14:textId="77777777" w:rsidR="00FC02FE" w:rsidRPr="00F149E7" w:rsidRDefault="00FC02FE" w:rsidP="00FC02FE">
      <w:pPr>
        <w:pStyle w:val="BasicText"/>
        <w:rPr>
          <w:lang w:val="en-US"/>
        </w:rPr>
      </w:pPr>
      <w:proofErr w:type="gramStart"/>
      <w:r w:rsidRPr="00F149E7">
        <w:rPr>
          <w:lang w:val="en-US"/>
        </w:rPr>
        <w:t xml:space="preserve">Text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 xml:space="preserve"> </w:t>
      </w:r>
      <w:proofErr w:type="spellStart"/>
      <w:r w:rsidRPr="00F149E7">
        <w:rPr>
          <w:lang w:val="en-US"/>
        </w:rPr>
        <w:t>Text</w:t>
      </w:r>
      <w:proofErr w:type="spellEnd"/>
      <w:r w:rsidRPr="00F149E7">
        <w:rPr>
          <w:lang w:val="en-US"/>
        </w:rPr>
        <w:t>.</w:t>
      </w:r>
      <w:proofErr w:type="gramEnd"/>
    </w:p>
    <w:p w14:paraId="3B96DE19" w14:textId="77777777" w:rsidR="00F858C0" w:rsidRPr="00F149E7" w:rsidRDefault="00F858C0" w:rsidP="00F858C0">
      <w:pPr>
        <w:pStyle w:val="BasicText"/>
        <w:rPr>
          <w:lang w:val="en-US"/>
        </w:rPr>
      </w:pPr>
    </w:p>
    <w:p w14:paraId="25D32CDE" w14:textId="77777777" w:rsidR="008C08AD" w:rsidRPr="00F149E7" w:rsidRDefault="008C08AD" w:rsidP="008C08AD">
      <w:pPr>
        <w:pStyle w:val="BasicText"/>
        <w:rPr>
          <w:lang w:val="en-US"/>
        </w:rPr>
      </w:pPr>
    </w:p>
    <w:p w14:paraId="316CF493" w14:textId="77777777" w:rsidR="008C08AD" w:rsidRPr="00F149E7" w:rsidRDefault="008C08AD" w:rsidP="008C08AD">
      <w:pPr>
        <w:pStyle w:val="BasicText"/>
        <w:rPr>
          <w:lang w:val="en-US"/>
        </w:rPr>
      </w:pPr>
    </w:p>
    <w:p w14:paraId="3BEF8085" w14:textId="77777777" w:rsidR="008C08AD" w:rsidRPr="00F149E7" w:rsidRDefault="008C08AD" w:rsidP="008C08AD">
      <w:pPr>
        <w:pStyle w:val="BasicText"/>
        <w:rPr>
          <w:lang w:val="en-US"/>
        </w:rPr>
        <w:sectPr w:rsidR="008C08AD" w:rsidRPr="00F149E7" w:rsidSect="00C565B8">
          <w:headerReference w:type="default" r:id="rId14"/>
          <w:pgSz w:w="11906" w:h="16838"/>
          <w:pgMar w:top="1701" w:right="1701" w:bottom="1134" w:left="1701" w:header="708" w:footer="708" w:gutter="0"/>
          <w:pgNumType w:start="1"/>
          <w:cols w:space="708"/>
          <w:docGrid w:linePitch="360"/>
        </w:sectPr>
      </w:pPr>
    </w:p>
    <w:p w14:paraId="6E225557" w14:textId="77777777" w:rsidR="00B07CC5" w:rsidRPr="00FC02FE" w:rsidRDefault="00B07CC5" w:rsidP="00D85134">
      <w:pPr>
        <w:pStyle w:val="BasicTextHeading1look-alike"/>
        <w:numPr>
          <w:ilvl w:val="0"/>
          <w:numId w:val="0"/>
        </w:numPr>
      </w:pPr>
      <w:r w:rsidRPr="00FC02FE">
        <w:lastRenderedPageBreak/>
        <w:t>Abschließende Erklärung</w:t>
      </w:r>
    </w:p>
    <w:p w14:paraId="3630E171" w14:textId="77777777" w:rsidR="00BE1F5B" w:rsidRPr="00FC02FE" w:rsidRDefault="00BE1F5B" w:rsidP="00D14DBB">
      <w:pPr>
        <w:pStyle w:val="BasicText"/>
      </w:pPr>
      <w:r w:rsidRPr="00FC02FE">
        <w:t>Ich versichere hiermit, dass ich diese Bachelora</w:t>
      </w:r>
      <w:r w:rsidRPr="00FC02FE">
        <w:t>r</w:t>
      </w:r>
      <w:r w:rsidRPr="00FC02FE">
        <w:t xml:space="preserve">beit/Masterarbeit/Diplomarbeit/Ausarbeitung </w:t>
      </w:r>
      <w:r w:rsidRPr="00FC02FE">
        <w:rPr>
          <w:rStyle w:val="BasicCharItalic"/>
        </w:rPr>
        <w:t>Thema der Ausarbeitung</w:t>
      </w:r>
      <w:r w:rsidRPr="00FC02FE">
        <w:t xml:space="preserve"> selbstständig und ohne Benutzung anderer als der angegebenen Hilfsmittel und Quellen angefertigt habe, sowie den benutzten Quellen wörtlich oder sinngemäß entnommenen Stellen als solche kenntlich gemacht habe.</w:t>
      </w:r>
    </w:p>
    <w:p w14:paraId="0C458931" w14:textId="77777777" w:rsidR="00B07CC5" w:rsidRPr="00FC02FE" w:rsidRDefault="00B75D9B" w:rsidP="00B07CC5">
      <w:pPr>
        <w:pStyle w:val="BasicText"/>
      </w:pPr>
      <w:r w:rsidRPr="00FC02FE">
        <w:t>Osnabrück</w:t>
      </w:r>
      <w:r w:rsidR="00B07CC5" w:rsidRPr="00FC02FE">
        <w:t xml:space="preserve">, den </w:t>
      </w:r>
      <w:r w:rsidR="00B013CC" w:rsidRPr="00FC02FE">
        <w:fldChar w:fldCharType="begin"/>
      </w:r>
      <w:r w:rsidR="00B013CC" w:rsidRPr="00FC02FE">
        <w:instrText xml:space="preserve"> TIME \@ "d. MMMM yyyy" </w:instrText>
      </w:r>
      <w:r w:rsidR="00B013CC" w:rsidRPr="00FC02FE">
        <w:fldChar w:fldCharType="separate"/>
      </w:r>
      <w:r w:rsidR="00EA56E2">
        <w:rPr>
          <w:noProof/>
        </w:rPr>
        <w:t>25. September 2014</w:t>
      </w:r>
      <w:r w:rsidR="00B013CC" w:rsidRPr="00FC02FE">
        <w:rPr>
          <w:noProof/>
        </w:rPr>
        <w:fldChar w:fldCharType="end"/>
      </w:r>
    </w:p>
    <w:p w14:paraId="62ACC7CF" w14:textId="77777777" w:rsidR="00B07CC5" w:rsidRPr="00FC02FE" w:rsidRDefault="00B07CC5" w:rsidP="00B07CC5">
      <w:pPr>
        <w:pStyle w:val="BasicText"/>
      </w:pPr>
    </w:p>
    <w:p w14:paraId="197A3415" w14:textId="77777777" w:rsidR="008C08AD" w:rsidRPr="00FC02FE" w:rsidRDefault="008C08AD" w:rsidP="00B07CC5">
      <w:pPr>
        <w:pStyle w:val="BasicText"/>
      </w:pPr>
    </w:p>
    <w:p w14:paraId="002CC1FB" w14:textId="77777777" w:rsidR="008C08AD" w:rsidRPr="00FC02FE" w:rsidRDefault="008C08AD" w:rsidP="00B07CC5">
      <w:pPr>
        <w:pStyle w:val="BasicText"/>
      </w:pPr>
      <w:r w:rsidRPr="00FC02FE">
        <w:t>…(Unterschrift</w:t>
      </w:r>
      <w:r w:rsidR="00CF2BF1">
        <w:t xml:space="preserve"> mit Vor- und Zuname</w:t>
      </w:r>
      <w:r w:rsidRPr="00FC02FE">
        <w:t>)…</w:t>
      </w:r>
    </w:p>
    <w:sectPr w:rsidR="008C08AD" w:rsidRPr="00FC02FE" w:rsidSect="00C565B8">
      <w:headerReference w:type="default" r:id="rId15"/>
      <w:pgSz w:w="11906" w:h="16838"/>
      <w:pgMar w:top="1701" w:right="1701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DDB810" w14:textId="77777777" w:rsidR="00E87D03" w:rsidRDefault="00E87D03" w:rsidP="00297DC8">
      <w:r>
        <w:separator/>
      </w:r>
    </w:p>
    <w:p w14:paraId="68EAF110" w14:textId="77777777" w:rsidR="00E87D03" w:rsidRDefault="00E87D03"/>
  </w:endnote>
  <w:endnote w:type="continuationSeparator" w:id="0">
    <w:p w14:paraId="57D2644D" w14:textId="77777777" w:rsidR="00E87D03" w:rsidRDefault="00E87D03" w:rsidP="00297DC8">
      <w:r>
        <w:continuationSeparator/>
      </w:r>
    </w:p>
    <w:p w14:paraId="3D5ED170" w14:textId="77777777" w:rsidR="00E87D03" w:rsidRDefault="00E87D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C742ED" w14:textId="77777777" w:rsidR="00E87D03" w:rsidRDefault="00E87D03" w:rsidP="00297DC8">
      <w:r>
        <w:separator/>
      </w:r>
    </w:p>
    <w:p w14:paraId="065F60DB" w14:textId="77777777" w:rsidR="00E87D03" w:rsidRDefault="00E87D03"/>
  </w:footnote>
  <w:footnote w:type="continuationSeparator" w:id="0">
    <w:p w14:paraId="4968014D" w14:textId="77777777" w:rsidR="00E87D03" w:rsidRDefault="00E87D03" w:rsidP="00297DC8">
      <w:r>
        <w:continuationSeparator/>
      </w:r>
    </w:p>
    <w:p w14:paraId="3606BB6B" w14:textId="77777777" w:rsidR="00E87D03" w:rsidRDefault="00E87D0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8E5CA" w14:textId="77777777" w:rsidR="00FC02FE" w:rsidRDefault="00E87D03" w:rsidP="006E1E44">
    <w:pPr>
      <w:pStyle w:val="Kopfzeile"/>
    </w:pPr>
    <w:fldSimple w:instr=" STYLEREF  &quot;Überschrift 1&quot; \t  \* MERGEFORMAT ">
      <w:r w:rsidR="00EA56E2">
        <w:rPr>
          <w:noProof/>
        </w:rPr>
        <w:t>Zusammenfassung / Expose</w:t>
      </w:r>
    </w:fldSimple>
    <w:r w:rsidR="00FC02FE" w:rsidRPr="00A509D9">
      <w:tab/>
    </w:r>
    <w:r w:rsidR="00FC02FE" w:rsidRPr="00A509D9">
      <w:tab/>
    </w:r>
    <w:r w:rsidR="00FC02FE" w:rsidRPr="00A509D9">
      <w:fldChar w:fldCharType="begin"/>
    </w:r>
    <w:r w:rsidR="00FC02FE" w:rsidRPr="00A509D9">
      <w:instrText xml:space="preserve">PAGE  </w:instrText>
    </w:r>
    <w:r w:rsidR="00FC02FE" w:rsidRPr="00A509D9">
      <w:fldChar w:fldCharType="separate"/>
    </w:r>
    <w:r w:rsidR="00EA56E2">
      <w:rPr>
        <w:noProof/>
      </w:rPr>
      <w:t>II</w:t>
    </w:r>
    <w:r w:rsidR="00FC02FE" w:rsidRPr="00A509D9">
      <w:fldChar w:fldCharType="end"/>
    </w:r>
  </w:p>
  <w:p w14:paraId="31047816" w14:textId="77777777" w:rsidR="00FC02FE" w:rsidRPr="0095002F" w:rsidRDefault="00FC02FE" w:rsidP="006E1E44">
    <w:pPr>
      <w:pStyle w:val="Kopfzeile"/>
      <w:tabs>
        <w:tab w:val="right" w:pos="737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9EF9EC" wp14:editId="61E698A4">
              <wp:simplePos x="0" y="0"/>
              <wp:positionH relativeFrom="column">
                <wp:posOffset>-40005</wp:posOffset>
              </wp:positionH>
              <wp:positionV relativeFrom="paragraph">
                <wp:posOffset>15240</wp:posOffset>
              </wp:positionV>
              <wp:extent cx="5807710" cy="0"/>
              <wp:effectExtent l="0" t="0" r="21590" b="19050"/>
              <wp:wrapSquare wrapText="bothSides"/>
              <wp:docPr id="2" name="Gerade Verbindung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77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1.2pt" to="454.2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">
              <w10:wrap type="square"/>
            </v:line>
          </w:pict>
        </mc:Fallback>
      </mc:AlternateContent>
    </w:r>
  </w:p>
  <w:p w14:paraId="137FA7A8" w14:textId="77777777" w:rsidR="00FC02FE" w:rsidRPr="006E1E44" w:rsidRDefault="00FC02FE" w:rsidP="006E1E44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76A7A" w14:textId="77777777" w:rsidR="00FC02FE" w:rsidRDefault="00FC02FE">
    <w:pPr>
      <w:pStyle w:val="Kopfzeile"/>
    </w:pPr>
    <w:r w:rsidRPr="00700FCC">
      <w:rPr>
        <w:noProof/>
      </w:rPr>
      <w:drawing>
        <wp:anchor distT="0" distB="0" distL="114300" distR="114300" simplePos="0" relativeHeight="251662336" behindDoc="0" locked="0" layoutInCell="1" allowOverlap="1" wp14:anchorId="667AB779" wp14:editId="0CDD8C61">
          <wp:simplePos x="0" y="0"/>
          <wp:positionH relativeFrom="column">
            <wp:posOffset>4509770</wp:posOffset>
          </wp:positionH>
          <wp:positionV relativeFrom="paragraph">
            <wp:posOffset>-154305</wp:posOffset>
          </wp:positionV>
          <wp:extent cx="1209675" cy="624767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98" t="23175" r="18513" b="23102"/>
                  <a:stretch/>
                </pic:blipFill>
                <pic:spPr bwMode="auto">
                  <a:xfrm>
                    <a:off x="0" y="0"/>
                    <a:ext cx="1209675" cy="6247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2A5F1C89" wp14:editId="1DD68F8F">
          <wp:simplePos x="0" y="0"/>
          <wp:positionH relativeFrom="margin">
            <wp:posOffset>10795</wp:posOffset>
          </wp:positionH>
          <wp:positionV relativeFrom="paragraph">
            <wp:posOffset>-120650</wp:posOffset>
          </wp:positionV>
          <wp:extent cx="1997075" cy="657225"/>
          <wp:effectExtent l="0" t="0" r="0" b="0"/>
          <wp:wrapTight wrapText="bothSides">
            <wp:wrapPolygon edited="0">
              <wp:start x="206" y="0"/>
              <wp:lineTo x="0" y="626"/>
              <wp:lineTo x="0" y="18157"/>
              <wp:lineTo x="1648" y="21287"/>
              <wp:lineTo x="1854" y="21287"/>
              <wp:lineTo x="3297" y="21287"/>
              <wp:lineTo x="16689" y="20035"/>
              <wp:lineTo x="21428" y="17530"/>
              <wp:lineTo x="21428" y="626"/>
              <wp:lineTo x="19986" y="0"/>
              <wp:lineTo x="206" y="0"/>
            </wp:wrapPolygon>
          </wp:wrapTight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Y:\Claim_Logo\Veroeffentlichte_Versionen\WWU_Logo1_1c_100%schwarz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97075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5F75E" w14:textId="77777777" w:rsidR="00FC02FE" w:rsidRDefault="00E87D03" w:rsidP="006E1E44">
    <w:pPr>
      <w:pStyle w:val="Kopfzeile"/>
    </w:pPr>
    <w:fldSimple w:instr=" STYLEREF  &quot;Überschrift 1&quot; \t  \* MERGEFORMAT ">
      <w:r w:rsidR="00EA56E2">
        <w:rPr>
          <w:noProof/>
        </w:rPr>
        <w:t>Tabellenverzeichnis</w:t>
      </w:r>
    </w:fldSimple>
    <w:r w:rsidR="00FC02FE" w:rsidRPr="00A509D9">
      <w:tab/>
    </w:r>
    <w:r w:rsidR="00FC02FE" w:rsidRPr="00A509D9">
      <w:tab/>
    </w:r>
    <w:r w:rsidR="00FC02FE" w:rsidRPr="00A509D9">
      <w:fldChar w:fldCharType="begin"/>
    </w:r>
    <w:r w:rsidR="00FC02FE" w:rsidRPr="00A509D9">
      <w:instrText xml:space="preserve">PAGE  </w:instrText>
    </w:r>
    <w:r w:rsidR="00FC02FE" w:rsidRPr="00A509D9">
      <w:fldChar w:fldCharType="separate"/>
    </w:r>
    <w:r w:rsidR="00EA56E2">
      <w:rPr>
        <w:noProof/>
      </w:rPr>
      <w:t>V</w:t>
    </w:r>
    <w:r w:rsidR="00FC02FE" w:rsidRPr="00A509D9">
      <w:fldChar w:fldCharType="end"/>
    </w:r>
  </w:p>
  <w:p w14:paraId="1F8FC2E4" w14:textId="77777777" w:rsidR="00FC02FE" w:rsidRPr="0095002F" w:rsidRDefault="00FC02FE" w:rsidP="006E1E44">
    <w:pPr>
      <w:pStyle w:val="Kopfzeile"/>
      <w:tabs>
        <w:tab w:val="right" w:pos="737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B4E27FB" wp14:editId="1060A985">
              <wp:simplePos x="0" y="0"/>
              <wp:positionH relativeFrom="column">
                <wp:posOffset>-40005</wp:posOffset>
              </wp:positionH>
              <wp:positionV relativeFrom="paragraph">
                <wp:posOffset>15240</wp:posOffset>
              </wp:positionV>
              <wp:extent cx="5807710" cy="0"/>
              <wp:effectExtent l="0" t="0" r="21590" b="19050"/>
              <wp:wrapSquare wrapText="bothSides"/>
              <wp:docPr id="12" name="Gerade Verbindung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77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1.2pt" to="454.2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">
              <w10:wrap type="square"/>
            </v:line>
          </w:pict>
        </mc:Fallback>
      </mc:AlternateContent>
    </w:r>
  </w:p>
  <w:p w14:paraId="69347453" w14:textId="77777777" w:rsidR="00FC02FE" w:rsidRPr="006E1E44" w:rsidRDefault="00FC02FE" w:rsidP="006E1E44">
    <w:pPr>
      <w:pStyle w:val="Kopfzeile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02B3A" w14:textId="77777777" w:rsidR="00FC02FE" w:rsidRDefault="00FC02FE" w:rsidP="006E1E44">
    <w:pPr>
      <w:pStyle w:val="Kopfzeile"/>
    </w:pPr>
    <w:r>
      <w:t>Inhaltsverzeichnis</w:t>
    </w:r>
    <w:r w:rsidRPr="00A509D9">
      <w:tab/>
    </w:r>
    <w:r w:rsidRPr="00A509D9">
      <w:tab/>
    </w:r>
    <w:r w:rsidRPr="00A509D9">
      <w:fldChar w:fldCharType="begin"/>
    </w:r>
    <w:r w:rsidRPr="00A509D9">
      <w:instrText xml:space="preserve">PAGE  </w:instrText>
    </w:r>
    <w:r w:rsidRPr="00A509D9">
      <w:fldChar w:fldCharType="separate"/>
    </w:r>
    <w:r w:rsidR="00EA56E2">
      <w:rPr>
        <w:noProof/>
      </w:rPr>
      <w:t>III</w:t>
    </w:r>
    <w:r w:rsidRPr="00A509D9">
      <w:fldChar w:fldCharType="end"/>
    </w:r>
  </w:p>
  <w:p w14:paraId="0AF710F6" w14:textId="77777777" w:rsidR="00FC02FE" w:rsidRPr="0095002F" w:rsidRDefault="00FC02FE" w:rsidP="006E1E44">
    <w:pPr>
      <w:pStyle w:val="Kopfzeile"/>
      <w:tabs>
        <w:tab w:val="right" w:pos="737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75404EB" wp14:editId="1D4D8EA7">
              <wp:simplePos x="0" y="0"/>
              <wp:positionH relativeFrom="column">
                <wp:posOffset>-40005</wp:posOffset>
              </wp:positionH>
              <wp:positionV relativeFrom="paragraph">
                <wp:posOffset>15240</wp:posOffset>
              </wp:positionV>
              <wp:extent cx="5807710" cy="0"/>
              <wp:effectExtent l="0" t="0" r="21590" b="19050"/>
              <wp:wrapSquare wrapText="bothSides"/>
              <wp:docPr id="10" name="Gerade Verbindung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77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1.2pt" to="454.2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">
              <w10:wrap type="square"/>
            </v:line>
          </w:pict>
        </mc:Fallback>
      </mc:AlternateContent>
    </w:r>
  </w:p>
  <w:p w14:paraId="43526C62" w14:textId="77777777" w:rsidR="00FC02FE" w:rsidRDefault="00FC02FE">
    <w:pPr>
      <w:pStyle w:val="Kopfzeile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5C1A1" w14:textId="77777777" w:rsidR="00FC02FE" w:rsidRDefault="00E87D03" w:rsidP="006E1E44">
    <w:pPr>
      <w:pStyle w:val="Kopfzeile"/>
    </w:pPr>
    <w:fldSimple w:instr=" STYLEREF  &quot;Überschrift 1&quot; \t  \* MERGEFORMAT ">
      <w:r w:rsidR="00EA56E2">
        <w:rPr>
          <w:noProof/>
        </w:rPr>
        <w:t>Abbildungsverzeichnis</w:t>
      </w:r>
    </w:fldSimple>
    <w:r w:rsidR="00FC02FE" w:rsidRPr="00A509D9">
      <w:tab/>
    </w:r>
    <w:r w:rsidR="00FC02FE" w:rsidRPr="00A509D9">
      <w:tab/>
    </w:r>
    <w:r w:rsidR="00FC02FE" w:rsidRPr="00A509D9">
      <w:fldChar w:fldCharType="begin"/>
    </w:r>
    <w:r w:rsidR="00FC02FE" w:rsidRPr="00A509D9">
      <w:instrText xml:space="preserve">PAGE  </w:instrText>
    </w:r>
    <w:r w:rsidR="00FC02FE" w:rsidRPr="00A509D9">
      <w:fldChar w:fldCharType="separate"/>
    </w:r>
    <w:r w:rsidR="00EA56E2">
      <w:rPr>
        <w:noProof/>
      </w:rPr>
      <w:t>IV</w:t>
    </w:r>
    <w:r w:rsidR="00FC02FE" w:rsidRPr="00A509D9">
      <w:fldChar w:fldCharType="end"/>
    </w:r>
  </w:p>
  <w:p w14:paraId="70621F0B" w14:textId="77777777" w:rsidR="00FC02FE" w:rsidRPr="0095002F" w:rsidRDefault="00FC02FE" w:rsidP="006E1E44">
    <w:pPr>
      <w:pStyle w:val="Kopfzeile"/>
      <w:tabs>
        <w:tab w:val="right" w:pos="737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36669FE" wp14:editId="4AFD207F">
              <wp:simplePos x="0" y="0"/>
              <wp:positionH relativeFrom="column">
                <wp:posOffset>-40005</wp:posOffset>
              </wp:positionH>
              <wp:positionV relativeFrom="paragraph">
                <wp:posOffset>15240</wp:posOffset>
              </wp:positionV>
              <wp:extent cx="5807710" cy="0"/>
              <wp:effectExtent l="0" t="0" r="21590" b="19050"/>
              <wp:wrapSquare wrapText="bothSides"/>
              <wp:docPr id="11" name="Gerade Verbindung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77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1.2pt" to="454.2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">
              <w10:wrap type="square"/>
            </v:line>
          </w:pict>
        </mc:Fallback>
      </mc:AlternateContent>
    </w:r>
  </w:p>
  <w:p w14:paraId="7F4DD5DD" w14:textId="77777777" w:rsidR="00FC02FE" w:rsidRDefault="00FC02FE">
    <w:pPr>
      <w:pStyle w:val="Kopfzeile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47513" w14:textId="77777777" w:rsidR="00FC02FE" w:rsidRDefault="00E87D03" w:rsidP="00A509D9">
    <w:pPr>
      <w:pStyle w:val="Kopfzeile"/>
      <w:tabs>
        <w:tab w:val="clear" w:pos="9072"/>
        <w:tab w:val="right" w:pos="8505"/>
      </w:tabs>
    </w:pPr>
    <w:fldSimple w:instr=" STYLEREF  &quot;Überschrift 1&quot; \t  \* MERGEFORMAT ">
      <w:r w:rsidR="00EA56E2">
        <w:rPr>
          <w:noProof/>
        </w:rPr>
        <w:t>Einleitung</w:t>
      </w:r>
    </w:fldSimple>
    <w:r w:rsidR="00FC02FE" w:rsidRPr="00A509D9">
      <w:tab/>
    </w:r>
    <w:r w:rsidR="00FC02FE" w:rsidRPr="00A509D9">
      <w:tab/>
    </w:r>
    <w:r w:rsidR="00FC02FE" w:rsidRPr="00A509D9">
      <w:fldChar w:fldCharType="begin"/>
    </w:r>
    <w:r w:rsidR="00FC02FE" w:rsidRPr="00A509D9">
      <w:instrText xml:space="preserve">PAGE  </w:instrText>
    </w:r>
    <w:r w:rsidR="00FC02FE" w:rsidRPr="00A509D9">
      <w:fldChar w:fldCharType="separate"/>
    </w:r>
    <w:r w:rsidR="00EA56E2">
      <w:rPr>
        <w:noProof/>
      </w:rPr>
      <w:t>1</w:t>
    </w:r>
    <w:r w:rsidR="00FC02FE" w:rsidRPr="00A509D9">
      <w:fldChar w:fldCharType="end"/>
    </w:r>
  </w:p>
  <w:p w14:paraId="654C170B" w14:textId="77777777" w:rsidR="00FC02FE" w:rsidRPr="0095002F" w:rsidRDefault="00FC02FE" w:rsidP="00A509D9">
    <w:pPr>
      <w:pStyle w:val="Kopfzeile"/>
      <w:tabs>
        <w:tab w:val="right" w:pos="737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D47F33" wp14:editId="5220CA47">
              <wp:simplePos x="0" y="0"/>
              <wp:positionH relativeFrom="column">
                <wp:posOffset>-41910</wp:posOffset>
              </wp:positionH>
              <wp:positionV relativeFrom="paragraph">
                <wp:posOffset>13970</wp:posOffset>
              </wp:positionV>
              <wp:extent cx="5438775" cy="0"/>
              <wp:effectExtent l="0" t="0" r="9525" b="19050"/>
              <wp:wrapSquare wrapText="bothSides"/>
              <wp:docPr id="6" name="Gerade Verbindung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387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5pt,1.1pt" to="425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">
              <w10:wrap type="square"/>
            </v:line>
          </w:pict>
        </mc:Fallback>
      </mc:AlternateContent>
    </w:r>
  </w:p>
  <w:p w14:paraId="331CE33A" w14:textId="77777777" w:rsidR="00FC02FE" w:rsidRDefault="00FC02FE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4B0A6" w14:textId="77777777" w:rsidR="00FC02FE" w:rsidRPr="008C08AD" w:rsidRDefault="00FC02FE" w:rsidP="008C08AD">
    <w:pPr>
      <w:pStyle w:val="Kopfzeile"/>
      <w:tabs>
        <w:tab w:val="clear" w:pos="9072"/>
        <w:tab w:val="right" w:pos="8505"/>
      </w:tabs>
    </w:pPr>
  </w:p>
  <w:p w14:paraId="3879C891" w14:textId="77777777" w:rsidR="00FC02FE" w:rsidRPr="0095002F" w:rsidRDefault="00FC02FE" w:rsidP="00A509D9">
    <w:pPr>
      <w:pStyle w:val="Kopfzeile"/>
      <w:tabs>
        <w:tab w:val="right" w:pos="7371"/>
      </w:tabs>
    </w:pPr>
  </w:p>
  <w:p w14:paraId="33102AAF" w14:textId="77777777" w:rsidR="00FC02FE" w:rsidRDefault="00FC02F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B3BCE7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FB"/>
    <w:multiLevelType w:val="multilevel"/>
    <w:tmpl w:val="34F27DD2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7">
      <w:start w:val="1"/>
      <w:numFmt w:val="upperLetter"/>
      <w:lvlRestart w:val="0"/>
      <w:pStyle w:val="berschrift8"/>
      <w:lvlText w:val="%8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Letter"/>
      <w:pStyle w:val="berschrift9"/>
      <w:lvlText w:val="%8.%9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">
    <w:nsid w:val="1BC75A85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>
    <w:nsid w:val="3DF75FB2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>
    <w:nsid w:val="41970260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>
    <w:nsid w:val="4685288F"/>
    <w:multiLevelType w:val="hybridMultilevel"/>
    <w:tmpl w:val="11F07D7E"/>
    <w:lvl w:ilvl="0" w:tplc="7FA201E2">
      <w:start w:val="1"/>
      <w:numFmt w:val="bullet"/>
      <w:pStyle w:val="BasicTextLis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1A3C74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52C91FDC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55387DFD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>
    <w:nsid w:val="5EEA7354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>
    <w:nsid w:val="5FBB4E65"/>
    <w:multiLevelType w:val="hybridMultilevel"/>
    <w:tmpl w:val="937CA310"/>
    <w:lvl w:ilvl="0" w:tplc="878202E0">
      <w:start w:val="1"/>
      <w:numFmt w:val="decimal"/>
      <w:pStyle w:val="BasicTextNumberedList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C583C"/>
    <w:multiLevelType w:val="hybridMultilevel"/>
    <w:tmpl w:val="A30818D2"/>
    <w:lvl w:ilvl="0" w:tplc="ACBC4DE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E5473E"/>
    <w:multiLevelType w:val="singleLevel"/>
    <w:tmpl w:val="A30818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5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11"/>
  </w:num>
  <w:num w:numId="13">
    <w:abstractNumId w:val="4"/>
  </w:num>
  <w:num w:numId="14">
    <w:abstractNumId w:val="9"/>
  </w:num>
  <w:num w:numId="15">
    <w:abstractNumId w:val="3"/>
  </w:num>
  <w:num w:numId="16">
    <w:abstractNumId w:val="2"/>
  </w:num>
  <w:num w:numId="17">
    <w:abstractNumId w:val="8"/>
  </w:num>
  <w:num w:numId="18">
    <w:abstractNumId w:val="12"/>
  </w:num>
  <w:num w:numId="19">
    <w:abstractNumId w:val="7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defaultTabStop w:val="708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D03"/>
    <w:rsid w:val="00003DF5"/>
    <w:rsid w:val="00015613"/>
    <w:rsid w:val="00022B23"/>
    <w:rsid w:val="00032B96"/>
    <w:rsid w:val="00067FEC"/>
    <w:rsid w:val="000C4573"/>
    <w:rsid w:val="000D2795"/>
    <w:rsid w:val="000D5692"/>
    <w:rsid w:val="000F07DD"/>
    <w:rsid w:val="00106239"/>
    <w:rsid w:val="0011397F"/>
    <w:rsid w:val="0012016E"/>
    <w:rsid w:val="00121EF2"/>
    <w:rsid w:val="00123780"/>
    <w:rsid w:val="00123891"/>
    <w:rsid w:val="001353EE"/>
    <w:rsid w:val="0015056D"/>
    <w:rsid w:val="00150627"/>
    <w:rsid w:val="00155F8A"/>
    <w:rsid w:val="00160A54"/>
    <w:rsid w:val="001818B0"/>
    <w:rsid w:val="001910D2"/>
    <w:rsid w:val="001A6CF1"/>
    <w:rsid w:val="001C4E5A"/>
    <w:rsid w:val="001C5C57"/>
    <w:rsid w:val="001D730C"/>
    <w:rsid w:val="001E0E39"/>
    <w:rsid w:val="002212BC"/>
    <w:rsid w:val="00246AFC"/>
    <w:rsid w:val="00253530"/>
    <w:rsid w:val="002571BD"/>
    <w:rsid w:val="00297DC8"/>
    <w:rsid w:val="002B0C3D"/>
    <w:rsid w:val="002C3C97"/>
    <w:rsid w:val="00335C96"/>
    <w:rsid w:val="003444AF"/>
    <w:rsid w:val="00353DA1"/>
    <w:rsid w:val="003855F0"/>
    <w:rsid w:val="00392CC0"/>
    <w:rsid w:val="003E50DB"/>
    <w:rsid w:val="00406970"/>
    <w:rsid w:val="00422501"/>
    <w:rsid w:val="00431CD8"/>
    <w:rsid w:val="00450995"/>
    <w:rsid w:val="00460D08"/>
    <w:rsid w:val="00463BC7"/>
    <w:rsid w:val="00474EEA"/>
    <w:rsid w:val="00480786"/>
    <w:rsid w:val="00490CEC"/>
    <w:rsid w:val="004B660F"/>
    <w:rsid w:val="004C5484"/>
    <w:rsid w:val="004F4B5F"/>
    <w:rsid w:val="005338D9"/>
    <w:rsid w:val="00545084"/>
    <w:rsid w:val="00550526"/>
    <w:rsid w:val="00560B8A"/>
    <w:rsid w:val="00576D5B"/>
    <w:rsid w:val="005925C4"/>
    <w:rsid w:val="0059473B"/>
    <w:rsid w:val="005A42B4"/>
    <w:rsid w:val="005B23AB"/>
    <w:rsid w:val="005E13CF"/>
    <w:rsid w:val="005F532A"/>
    <w:rsid w:val="00633019"/>
    <w:rsid w:val="00636CC7"/>
    <w:rsid w:val="00664C96"/>
    <w:rsid w:val="00666A1A"/>
    <w:rsid w:val="00670612"/>
    <w:rsid w:val="006E1E44"/>
    <w:rsid w:val="006F3E6A"/>
    <w:rsid w:val="006F61A1"/>
    <w:rsid w:val="00714B8D"/>
    <w:rsid w:val="00715069"/>
    <w:rsid w:val="0075068F"/>
    <w:rsid w:val="007D316C"/>
    <w:rsid w:val="007E038A"/>
    <w:rsid w:val="00821C99"/>
    <w:rsid w:val="008245A9"/>
    <w:rsid w:val="00833B4C"/>
    <w:rsid w:val="008375BD"/>
    <w:rsid w:val="00850C96"/>
    <w:rsid w:val="008513C9"/>
    <w:rsid w:val="00881688"/>
    <w:rsid w:val="0088178E"/>
    <w:rsid w:val="00887178"/>
    <w:rsid w:val="008A0686"/>
    <w:rsid w:val="008A2AFB"/>
    <w:rsid w:val="008A52D7"/>
    <w:rsid w:val="008C08AD"/>
    <w:rsid w:val="008E7D70"/>
    <w:rsid w:val="008F4CFD"/>
    <w:rsid w:val="00903097"/>
    <w:rsid w:val="0093372E"/>
    <w:rsid w:val="0097518D"/>
    <w:rsid w:val="009A0D1B"/>
    <w:rsid w:val="009A2F71"/>
    <w:rsid w:val="009A6994"/>
    <w:rsid w:val="009B15B6"/>
    <w:rsid w:val="009B2AA6"/>
    <w:rsid w:val="009B4E23"/>
    <w:rsid w:val="009E7DE8"/>
    <w:rsid w:val="00A25F2B"/>
    <w:rsid w:val="00A3305F"/>
    <w:rsid w:val="00A5036E"/>
    <w:rsid w:val="00A509D9"/>
    <w:rsid w:val="00A67DE3"/>
    <w:rsid w:val="00A966D4"/>
    <w:rsid w:val="00A97F9D"/>
    <w:rsid w:val="00AA5EA0"/>
    <w:rsid w:val="00AE57B7"/>
    <w:rsid w:val="00AF4C64"/>
    <w:rsid w:val="00B013CC"/>
    <w:rsid w:val="00B07CC5"/>
    <w:rsid w:val="00B17626"/>
    <w:rsid w:val="00B22C79"/>
    <w:rsid w:val="00B3075C"/>
    <w:rsid w:val="00B33509"/>
    <w:rsid w:val="00B36E60"/>
    <w:rsid w:val="00B75D9B"/>
    <w:rsid w:val="00BA73ED"/>
    <w:rsid w:val="00BB0CFB"/>
    <w:rsid w:val="00BD707E"/>
    <w:rsid w:val="00BE1F5B"/>
    <w:rsid w:val="00BE335A"/>
    <w:rsid w:val="00C0556C"/>
    <w:rsid w:val="00C20238"/>
    <w:rsid w:val="00C331F2"/>
    <w:rsid w:val="00C55B9C"/>
    <w:rsid w:val="00C565B8"/>
    <w:rsid w:val="00C61E93"/>
    <w:rsid w:val="00C77245"/>
    <w:rsid w:val="00CC7AD1"/>
    <w:rsid w:val="00CF2BF1"/>
    <w:rsid w:val="00D14DBB"/>
    <w:rsid w:val="00D572EA"/>
    <w:rsid w:val="00D73634"/>
    <w:rsid w:val="00D85134"/>
    <w:rsid w:val="00DD0FA7"/>
    <w:rsid w:val="00DE4393"/>
    <w:rsid w:val="00E127DD"/>
    <w:rsid w:val="00E63219"/>
    <w:rsid w:val="00E67BC5"/>
    <w:rsid w:val="00E8643D"/>
    <w:rsid w:val="00E8682A"/>
    <w:rsid w:val="00E87D03"/>
    <w:rsid w:val="00EA56E2"/>
    <w:rsid w:val="00EC6FC8"/>
    <w:rsid w:val="00EE7A9A"/>
    <w:rsid w:val="00EF206C"/>
    <w:rsid w:val="00F03168"/>
    <w:rsid w:val="00F1190C"/>
    <w:rsid w:val="00F149E7"/>
    <w:rsid w:val="00F23E20"/>
    <w:rsid w:val="00F625C3"/>
    <w:rsid w:val="00F656D1"/>
    <w:rsid w:val="00F75727"/>
    <w:rsid w:val="00F839D9"/>
    <w:rsid w:val="00F858C0"/>
    <w:rsid w:val="00F86347"/>
    <w:rsid w:val="00F915AC"/>
    <w:rsid w:val="00F96D25"/>
    <w:rsid w:val="00FA3847"/>
    <w:rsid w:val="00FB5943"/>
    <w:rsid w:val="00FC02FE"/>
    <w:rsid w:val="00FC7E31"/>
    <w:rsid w:val="00FD2852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6FF6A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/>
    <w:lsdException w:name="Default Paragraph Fon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sid w:val="00A25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next w:val="BasicText"/>
    <w:link w:val="berschrift1Zeichen"/>
    <w:qFormat/>
    <w:rsid w:val="00FC02FE"/>
    <w:pPr>
      <w:keepNext/>
      <w:keepLines/>
      <w:pageBreakBefore/>
      <w:numPr>
        <w:numId w:val="10"/>
      </w:numPr>
      <w:spacing w:after="160" w:line="36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  <w:style w:type="paragraph" w:styleId="berschrift2">
    <w:name w:val="heading 2"/>
    <w:basedOn w:val="berschrift1"/>
    <w:next w:val="BasicText"/>
    <w:link w:val="berschrift2Zeichen"/>
    <w:qFormat/>
    <w:rsid w:val="00670612"/>
    <w:pPr>
      <w:pageBreakBefore w:val="0"/>
      <w:numPr>
        <w:ilvl w:val="1"/>
      </w:numPr>
      <w:spacing w:before="320"/>
      <w:outlineLvl w:val="1"/>
    </w:pPr>
    <w:rPr>
      <w:sz w:val="24"/>
    </w:rPr>
  </w:style>
  <w:style w:type="paragraph" w:styleId="berschrift3">
    <w:name w:val="heading 3"/>
    <w:basedOn w:val="berschrift2"/>
    <w:next w:val="BasicText"/>
    <w:link w:val="berschrift3Zeichen"/>
    <w:qFormat/>
    <w:rsid w:val="00670612"/>
    <w:pPr>
      <w:numPr>
        <w:ilvl w:val="2"/>
      </w:numPr>
      <w:outlineLvl w:val="2"/>
    </w:pPr>
  </w:style>
  <w:style w:type="paragraph" w:styleId="berschrift4">
    <w:name w:val="heading 4"/>
    <w:basedOn w:val="berschrift3"/>
    <w:next w:val="BasicText"/>
    <w:link w:val="berschrift4Zeichen"/>
    <w:qFormat/>
    <w:rsid w:val="00670612"/>
    <w:pPr>
      <w:numPr>
        <w:ilvl w:val="3"/>
      </w:numPr>
      <w:outlineLvl w:val="3"/>
    </w:pPr>
    <w:rPr>
      <w:szCs w:val="24"/>
    </w:rPr>
  </w:style>
  <w:style w:type="paragraph" w:styleId="berschrift5">
    <w:name w:val="heading 5"/>
    <w:basedOn w:val="berschrift4"/>
    <w:next w:val="BasicText"/>
    <w:link w:val="berschrift5Zeichen"/>
    <w:qFormat/>
    <w:rsid w:val="00670612"/>
    <w:pPr>
      <w:numPr>
        <w:ilvl w:val="4"/>
      </w:numPr>
      <w:spacing w:before="160"/>
      <w:outlineLvl w:val="4"/>
    </w:pPr>
    <w:rPr>
      <w:b w:val="0"/>
    </w:rPr>
  </w:style>
  <w:style w:type="paragraph" w:styleId="berschrift6">
    <w:name w:val="heading 6"/>
    <w:basedOn w:val="Standard"/>
    <w:next w:val="Standard"/>
    <w:link w:val="berschrift6Zeichen"/>
    <w:qFormat/>
    <w:rsid w:val="00670612"/>
    <w:pPr>
      <w:numPr>
        <w:ilvl w:val="5"/>
        <w:numId w:val="10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link w:val="berschrift7Zeichen"/>
    <w:qFormat/>
    <w:rsid w:val="00670612"/>
    <w:pPr>
      <w:numPr>
        <w:ilvl w:val="6"/>
        <w:numId w:val="10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berschrift2"/>
    <w:next w:val="BasicText"/>
    <w:link w:val="berschrift8Zeichen"/>
    <w:qFormat/>
    <w:rsid w:val="00670612"/>
    <w:pPr>
      <w:numPr>
        <w:ilvl w:val="7"/>
      </w:numPr>
      <w:outlineLvl w:val="7"/>
    </w:pPr>
  </w:style>
  <w:style w:type="paragraph" w:styleId="berschrift9">
    <w:name w:val="heading 9"/>
    <w:basedOn w:val="berschrift3"/>
    <w:next w:val="BasicText"/>
    <w:link w:val="berschrift9Zeichen"/>
    <w:qFormat/>
    <w:rsid w:val="00670612"/>
    <w:pPr>
      <w:numPr>
        <w:ilvl w:val="8"/>
      </w:numPr>
      <w:outlineLvl w:val="8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next w:val="Standard"/>
    <w:semiHidden/>
    <w:rsid w:val="00670612"/>
    <w:pPr>
      <w:tabs>
        <w:tab w:val="right" w:leader="dot" w:pos="8505"/>
      </w:tabs>
      <w:spacing w:before="100" w:after="0" w:line="240" w:lineRule="auto"/>
      <w:ind w:left="1134" w:hanging="1134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schriftung">
    <w:name w:val="caption"/>
    <w:next w:val="BasicText"/>
    <w:uiPriority w:val="1"/>
    <w:qFormat/>
    <w:rsid w:val="00670612"/>
    <w:pPr>
      <w:spacing w:before="120" w:after="120" w:line="360" w:lineRule="auto"/>
      <w:ind w:left="1418" w:hanging="1418"/>
    </w:pPr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eichen"/>
    <w:semiHidden/>
    <w:rsid w:val="00670612"/>
    <w:pPr>
      <w:shd w:val="clear" w:color="auto" w:fill="000080"/>
    </w:pPr>
    <w:rPr>
      <w:rFonts w:ascii="Tahoma" w:hAnsi="Tahoma"/>
    </w:rPr>
  </w:style>
  <w:style w:type="character" w:customStyle="1" w:styleId="DokumentstrukturZeichen">
    <w:name w:val="Dokumentstruktur Zeichen"/>
    <w:basedOn w:val="Absatzstandardschriftart"/>
    <w:link w:val="Dokumentstruktur"/>
    <w:semiHidden/>
    <w:rsid w:val="00670612"/>
    <w:rPr>
      <w:rFonts w:ascii="Tahoma" w:eastAsia="Times New Roman" w:hAnsi="Tahoma" w:cs="Times New Roman"/>
      <w:sz w:val="20"/>
      <w:szCs w:val="20"/>
      <w:shd w:val="clear" w:color="auto" w:fill="000080"/>
      <w:lang w:eastAsia="de-DE"/>
    </w:rPr>
  </w:style>
  <w:style w:type="paragraph" w:styleId="Funotentext">
    <w:name w:val="footnote text"/>
    <w:link w:val="FunotentextZeichen"/>
    <w:semiHidden/>
    <w:rsid w:val="00670612"/>
    <w:pPr>
      <w:keepLines/>
      <w:spacing w:after="0" w:line="240" w:lineRule="auto"/>
      <w:ind w:left="425" w:hanging="425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eichen">
    <w:name w:val="Fußnotentext Zeichen"/>
    <w:basedOn w:val="Absatzstandardschriftart"/>
    <w:link w:val="Funotentext"/>
    <w:semiHidden/>
    <w:rsid w:val="00670612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standardschriftart"/>
    <w:semiHidden/>
    <w:rsid w:val="00670612"/>
    <w:rPr>
      <w:sz w:val="20"/>
      <w:vertAlign w:val="superscript"/>
    </w:rPr>
  </w:style>
  <w:style w:type="paragraph" w:styleId="Fuzeile">
    <w:name w:val="footer"/>
    <w:link w:val="FuzeileZeichen"/>
    <w:uiPriority w:val="1"/>
    <w:rsid w:val="0067061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zeileZeichen">
    <w:name w:val="Fußzeile Zeichen"/>
    <w:basedOn w:val="Absatzstandardschriftart"/>
    <w:link w:val="Fuzeile"/>
    <w:uiPriority w:val="1"/>
    <w:rsid w:val="00A25F2B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BasicText">
    <w:name w:val="Basic Text"/>
    <w:link w:val="BasicTextZchn"/>
    <w:rsid w:val="00FC02FE"/>
    <w:pPr>
      <w:spacing w:after="240" w:line="360" w:lineRule="atLeast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customStyle="1" w:styleId="Image">
    <w:name w:val="Image"/>
    <w:basedOn w:val="BasicText"/>
    <w:next w:val="ImageSource"/>
    <w:rsid w:val="00670612"/>
    <w:pPr>
      <w:keepNext/>
      <w:spacing w:after="60" w:line="240" w:lineRule="auto"/>
      <w:jc w:val="left"/>
    </w:pPr>
  </w:style>
  <w:style w:type="paragraph" w:customStyle="1" w:styleId="ImageSource">
    <w:name w:val="Image Source"/>
    <w:basedOn w:val="BasicText"/>
    <w:next w:val="Beschriftung"/>
    <w:rsid w:val="00670612"/>
    <w:pPr>
      <w:keepNext/>
      <w:spacing w:after="0" w:line="240" w:lineRule="auto"/>
      <w:jc w:val="right"/>
    </w:pPr>
  </w:style>
  <w:style w:type="paragraph" w:customStyle="1" w:styleId="BasicTextList">
    <w:name w:val="Basic Text (List)"/>
    <w:basedOn w:val="BasicText"/>
    <w:rsid w:val="00670612"/>
    <w:pPr>
      <w:numPr>
        <w:numId w:val="1"/>
      </w:numPr>
    </w:pPr>
  </w:style>
  <w:style w:type="paragraph" w:customStyle="1" w:styleId="BasicTextIndentation">
    <w:name w:val="Basic Text (Indentation)"/>
    <w:basedOn w:val="BasicText"/>
    <w:rsid w:val="00670612"/>
    <w:pPr>
      <w:spacing w:after="0" w:line="240" w:lineRule="auto"/>
      <w:ind w:left="1701" w:hanging="1701"/>
      <w:jc w:val="left"/>
    </w:pPr>
  </w:style>
  <w:style w:type="paragraph" w:customStyle="1" w:styleId="BasicTextNumberedList">
    <w:name w:val="Basic Text (Numbered List)"/>
    <w:basedOn w:val="BasicTextList"/>
    <w:rsid w:val="00353DA1"/>
    <w:pPr>
      <w:numPr>
        <w:numId w:val="21"/>
      </w:numPr>
      <w:ind w:left="357" w:hanging="357"/>
    </w:pPr>
  </w:style>
  <w:style w:type="paragraph" w:customStyle="1" w:styleId="BasicTextSQL">
    <w:name w:val="Basic Text (SQL)"/>
    <w:basedOn w:val="BasicText"/>
    <w:rsid w:val="00670612"/>
    <w:pPr>
      <w:tabs>
        <w:tab w:val="left" w:pos="1134"/>
      </w:tabs>
      <w:spacing w:after="0"/>
      <w:ind w:left="1134" w:hanging="1134"/>
      <w:jc w:val="left"/>
    </w:pPr>
    <w:rPr>
      <w:rFonts w:ascii="Courier New" w:hAnsi="Courier New"/>
    </w:rPr>
  </w:style>
  <w:style w:type="paragraph" w:customStyle="1" w:styleId="BasicTextTable">
    <w:name w:val="Basic Text (Table)"/>
    <w:basedOn w:val="BasicText"/>
    <w:rsid w:val="00670612"/>
    <w:pPr>
      <w:keepNext/>
      <w:spacing w:after="0" w:line="240" w:lineRule="atLeast"/>
      <w:jc w:val="left"/>
    </w:pPr>
    <w:rPr>
      <w:sz w:val="20"/>
    </w:rPr>
  </w:style>
  <w:style w:type="character" w:customStyle="1" w:styleId="berschrift1Zeichen">
    <w:name w:val="Überschrift 1 Zeichen"/>
    <w:basedOn w:val="Absatzstandardschriftart"/>
    <w:link w:val="berschrift1"/>
    <w:rsid w:val="00FC02FE"/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  <w:style w:type="paragraph" w:customStyle="1" w:styleId="BasicTextHeading1look-alike">
    <w:name w:val="Basic Text (Heading1 look-alike)"/>
    <w:basedOn w:val="berschrift1"/>
    <w:next w:val="BasicText"/>
    <w:rsid w:val="00670612"/>
    <w:pPr>
      <w:outlineLvl w:val="9"/>
    </w:pPr>
  </w:style>
  <w:style w:type="paragraph" w:customStyle="1" w:styleId="BasicTextCentered">
    <w:name w:val="Basic Text (Centered)"/>
    <w:basedOn w:val="BasicText"/>
    <w:link w:val="BasicTextCenteredZchn"/>
    <w:rsid w:val="00670612"/>
    <w:pPr>
      <w:spacing w:after="0" w:line="320" w:lineRule="atLeast"/>
      <w:jc w:val="center"/>
    </w:pPr>
  </w:style>
  <w:style w:type="character" w:customStyle="1" w:styleId="BasicCharCourier">
    <w:name w:val="Basic Char. (Courier)"/>
    <w:rsid w:val="00670612"/>
    <w:rPr>
      <w:rFonts w:ascii="Courier New" w:hAnsi="Courier New"/>
      <w:sz w:val="24"/>
    </w:rPr>
  </w:style>
  <w:style w:type="character" w:customStyle="1" w:styleId="BasicCharEN">
    <w:name w:val="Basic Char. (EN)"/>
    <w:rsid w:val="00670612"/>
    <w:rPr>
      <w:noProof w:val="0"/>
      <w:lang w:val="en-GB"/>
    </w:rPr>
  </w:style>
  <w:style w:type="character" w:customStyle="1" w:styleId="BasicCharBold">
    <w:name w:val="Basic Char. (Bold)"/>
    <w:rsid w:val="00670612"/>
    <w:rPr>
      <w:b/>
    </w:rPr>
  </w:style>
  <w:style w:type="character" w:customStyle="1" w:styleId="BasicCharFR">
    <w:name w:val="Basic Char. (FR)"/>
    <w:rsid w:val="00670612"/>
    <w:rPr>
      <w:noProof w:val="0"/>
      <w:lang w:val="fr-FR"/>
    </w:rPr>
  </w:style>
  <w:style w:type="character" w:customStyle="1" w:styleId="BasicCharSuperscript">
    <w:name w:val="Basic Char. (Superscript)"/>
    <w:basedOn w:val="Absatzstandardschriftart"/>
    <w:rsid w:val="00670612"/>
    <w:rPr>
      <w:vertAlign w:val="superscript"/>
    </w:rPr>
  </w:style>
  <w:style w:type="character" w:customStyle="1" w:styleId="BasicCharSmallCapitals">
    <w:name w:val="Basic Char. (Small Capitals)"/>
    <w:rsid w:val="003444AF"/>
    <w:rPr>
      <w:smallCaps/>
      <w:noProof/>
      <w:lang w:val="de-DE"/>
    </w:rPr>
  </w:style>
  <w:style w:type="character" w:customStyle="1" w:styleId="BasicCharNoLanguage">
    <w:name w:val="Basic Char. (No Language)"/>
    <w:rsid w:val="00670612"/>
    <w:rPr>
      <w:noProof/>
    </w:rPr>
  </w:style>
  <w:style w:type="character" w:customStyle="1" w:styleId="BasicCharItalic">
    <w:name w:val="Basic Char. (Italic)"/>
    <w:rsid w:val="00670612"/>
    <w:rPr>
      <w:i/>
    </w:rPr>
  </w:style>
  <w:style w:type="character" w:customStyle="1" w:styleId="BasicCharSubscript">
    <w:name w:val="Basic Char. (Subscript)"/>
    <w:basedOn w:val="Absatzstandardschriftart"/>
    <w:rsid w:val="00670612"/>
    <w:rPr>
      <w:vertAlign w:val="subscript"/>
    </w:rPr>
  </w:style>
  <w:style w:type="character" w:customStyle="1" w:styleId="BasicCharUnderlined">
    <w:name w:val="Basic Char. (Underlined)"/>
    <w:basedOn w:val="Absatzstandardschriftart"/>
    <w:rsid w:val="00670612"/>
    <w:rPr>
      <w:u w:val="single"/>
    </w:rPr>
  </w:style>
  <w:style w:type="character" w:styleId="Link">
    <w:name w:val="Hyperlink"/>
    <w:basedOn w:val="Absatzstandardschriftart"/>
    <w:uiPriority w:val="99"/>
    <w:rsid w:val="00670612"/>
    <w:rPr>
      <w:color w:val="0000FF"/>
      <w:u w:val="single"/>
    </w:rPr>
  </w:style>
  <w:style w:type="paragraph" w:styleId="Index1">
    <w:name w:val="index 1"/>
    <w:next w:val="Index2"/>
    <w:semiHidden/>
    <w:rsid w:val="00670612"/>
    <w:pPr>
      <w:tabs>
        <w:tab w:val="right" w:leader="dot" w:pos="4034"/>
      </w:tabs>
      <w:spacing w:after="0" w:line="240" w:lineRule="auto"/>
      <w:ind w:left="200" w:hanging="200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Index2">
    <w:name w:val="index 2"/>
    <w:basedOn w:val="Standard"/>
    <w:next w:val="Standard"/>
    <w:semiHidden/>
    <w:rsid w:val="00670612"/>
    <w:pPr>
      <w:tabs>
        <w:tab w:val="right" w:leader="dot" w:pos="4034"/>
      </w:tabs>
      <w:ind w:left="400" w:hanging="200"/>
    </w:pPr>
  </w:style>
  <w:style w:type="paragraph" w:styleId="Index3">
    <w:name w:val="index 3"/>
    <w:basedOn w:val="Standard"/>
    <w:next w:val="Standard"/>
    <w:semiHidden/>
    <w:rsid w:val="00670612"/>
    <w:pPr>
      <w:tabs>
        <w:tab w:val="right" w:leader="dot" w:pos="4034"/>
      </w:tabs>
      <w:ind w:left="600" w:hanging="200"/>
    </w:pPr>
  </w:style>
  <w:style w:type="paragraph" w:styleId="Index4">
    <w:name w:val="index 4"/>
    <w:basedOn w:val="Standard"/>
    <w:next w:val="Standard"/>
    <w:semiHidden/>
    <w:rsid w:val="00670612"/>
    <w:pPr>
      <w:tabs>
        <w:tab w:val="right" w:leader="dot" w:pos="4034"/>
      </w:tabs>
      <w:ind w:left="800" w:hanging="200"/>
    </w:pPr>
  </w:style>
  <w:style w:type="paragraph" w:styleId="Index5">
    <w:name w:val="index 5"/>
    <w:basedOn w:val="Standard"/>
    <w:next w:val="Standard"/>
    <w:semiHidden/>
    <w:rsid w:val="00670612"/>
    <w:pPr>
      <w:tabs>
        <w:tab w:val="right" w:leader="dot" w:pos="4034"/>
      </w:tabs>
      <w:ind w:left="1000" w:hanging="200"/>
    </w:pPr>
  </w:style>
  <w:style w:type="paragraph" w:styleId="Index6">
    <w:name w:val="index 6"/>
    <w:basedOn w:val="Standard"/>
    <w:next w:val="Standard"/>
    <w:semiHidden/>
    <w:rsid w:val="00670612"/>
    <w:pPr>
      <w:tabs>
        <w:tab w:val="right" w:leader="dot" w:pos="4034"/>
      </w:tabs>
      <w:ind w:left="1200" w:hanging="200"/>
    </w:pPr>
  </w:style>
  <w:style w:type="paragraph" w:styleId="Index7">
    <w:name w:val="index 7"/>
    <w:basedOn w:val="Standard"/>
    <w:next w:val="Standard"/>
    <w:semiHidden/>
    <w:rsid w:val="00670612"/>
    <w:pPr>
      <w:tabs>
        <w:tab w:val="right" w:leader="dot" w:pos="4034"/>
      </w:tabs>
      <w:ind w:left="1400" w:hanging="200"/>
    </w:pPr>
  </w:style>
  <w:style w:type="paragraph" w:styleId="Index8">
    <w:name w:val="index 8"/>
    <w:basedOn w:val="Standard"/>
    <w:next w:val="Standard"/>
    <w:semiHidden/>
    <w:rsid w:val="00670612"/>
    <w:pPr>
      <w:tabs>
        <w:tab w:val="right" w:leader="dot" w:pos="4034"/>
      </w:tabs>
      <w:ind w:left="1600" w:hanging="200"/>
    </w:pPr>
  </w:style>
  <w:style w:type="paragraph" w:styleId="Index9">
    <w:name w:val="index 9"/>
    <w:basedOn w:val="Standard"/>
    <w:next w:val="Standard"/>
    <w:semiHidden/>
    <w:rsid w:val="00670612"/>
    <w:pPr>
      <w:tabs>
        <w:tab w:val="right" w:leader="dot" w:pos="4034"/>
      </w:tabs>
      <w:ind w:left="1800" w:hanging="200"/>
    </w:pPr>
  </w:style>
  <w:style w:type="paragraph" w:styleId="Indexberschrift">
    <w:name w:val="index heading"/>
    <w:basedOn w:val="Standard"/>
    <w:next w:val="Index1"/>
    <w:semiHidden/>
    <w:rsid w:val="00670612"/>
  </w:style>
  <w:style w:type="paragraph" w:styleId="Kopfzeile">
    <w:name w:val="header"/>
    <w:link w:val="KopfzeileZeichen"/>
    <w:rsid w:val="0067061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061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LiteratureEntry">
    <w:name w:val="Literature Entry"/>
    <w:rsid w:val="00670612"/>
    <w:pPr>
      <w:spacing w:after="0" w:line="320" w:lineRule="atLeast"/>
      <w:ind w:left="851" w:hanging="851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Seitenzahl">
    <w:name w:val="page number"/>
    <w:basedOn w:val="Absatzstandardschriftart"/>
    <w:uiPriority w:val="1"/>
    <w:rsid w:val="00670612"/>
  </w:style>
  <w:style w:type="table" w:styleId="Tabellenraster">
    <w:name w:val="Table Grid"/>
    <w:basedOn w:val="NormaleTabelle"/>
    <w:rsid w:val="0067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Source">
    <w:name w:val="Table Source"/>
    <w:basedOn w:val="ImageSource"/>
    <w:next w:val="Beschriftung"/>
    <w:rsid w:val="00670612"/>
  </w:style>
  <w:style w:type="character" w:customStyle="1" w:styleId="berschrift2Zeichen">
    <w:name w:val="Überschrift 2 Zeichen"/>
    <w:basedOn w:val="Absatzstandardschriftart"/>
    <w:link w:val="berschrift2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670612"/>
    <w:rPr>
      <w:rFonts w:ascii="Times New Roman" w:eastAsia="Times New Roman" w:hAnsi="Times New Roman" w:cs="Times New Roman"/>
      <w:b/>
      <w:kern w:val="28"/>
      <w:sz w:val="24"/>
      <w:szCs w:val="24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670612"/>
    <w:rPr>
      <w:rFonts w:ascii="Times New Roman" w:eastAsia="Times New Roman" w:hAnsi="Times New Roman" w:cs="Times New Roman"/>
      <w:kern w:val="28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670612"/>
    <w:rPr>
      <w:rFonts w:ascii="Times New Roman" w:eastAsia="Times New Roman" w:hAnsi="Times New Roman" w:cs="Times New Roman"/>
      <w:i/>
      <w:szCs w:val="20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670612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paragraph" w:styleId="Verzeichnis1">
    <w:name w:val="toc 1"/>
    <w:next w:val="Verzeichnis2"/>
    <w:uiPriority w:val="39"/>
    <w:rsid w:val="00670612"/>
    <w:pPr>
      <w:keepNext/>
      <w:tabs>
        <w:tab w:val="right" w:leader="dot" w:pos="8505"/>
      </w:tabs>
      <w:spacing w:before="100" w:after="0" w:line="240" w:lineRule="auto"/>
      <w:ind w:left="284" w:hanging="284"/>
    </w:pPr>
    <w:rPr>
      <w:rFonts w:ascii="Times New Roman" w:eastAsia="Times New Roman" w:hAnsi="Times New Roman" w:cs="Times New Roman"/>
      <w:noProof/>
      <w:sz w:val="24"/>
      <w:szCs w:val="20"/>
      <w:lang w:eastAsia="de-DE"/>
    </w:rPr>
  </w:style>
  <w:style w:type="paragraph" w:styleId="Verzeichnis2">
    <w:name w:val="toc 2"/>
    <w:basedOn w:val="Verzeichnis1"/>
    <w:next w:val="Verzeichnis3"/>
    <w:uiPriority w:val="39"/>
    <w:rsid w:val="00670612"/>
    <w:pPr>
      <w:keepNext w:val="0"/>
      <w:spacing w:before="40"/>
      <w:ind w:left="709" w:hanging="425"/>
    </w:pPr>
  </w:style>
  <w:style w:type="paragraph" w:styleId="Verzeichnis3">
    <w:name w:val="toc 3"/>
    <w:basedOn w:val="Verzeichnis2"/>
    <w:next w:val="Verzeichnis4"/>
    <w:uiPriority w:val="39"/>
    <w:rsid w:val="00670612"/>
    <w:pPr>
      <w:spacing w:before="0"/>
      <w:ind w:left="1276" w:hanging="567"/>
    </w:pPr>
  </w:style>
  <w:style w:type="paragraph" w:styleId="Verzeichnis4">
    <w:name w:val="toc 4"/>
    <w:basedOn w:val="Verzeichnis3"/>
    <w:next w:val="Verzeichnis5"/>
    <w:semiHidden/>
    <w:rsid w:val="00670612"/>
    <w:pPr>
      <w:ind w:left="1985" w:hanging="709"/>
    </w:pPr>
  </w:style>
  <w:style w:type="paragraph" w:styleId="Verzeichnis5">
    <w:name w:val="toc 5"/>
    <w:basedOn w:val="Verzeichnis4"/>
    <w:next w:val="Verzeichnis6"/>
    <w:semiHidden/>
    <w:rsid w:val="00670612"/>
  </w:style>
  <w:style w:type="paragraph" w:styleId="Verzeichnis6">
    <w:name w:val="toc 6"/>
    <w:basedOn w:val="Standard"/>
    <w:next w:val="Standard"/>
    <w:semiHidden/>
    <w:rsid w:val="00670612"/>
    <w:pPr>
      <w:tabs>
        <w:tab w:val="right" w:leader="dot" w:pos="8505"/>
      </w:tabs>
      <w:ind w:left="1000"/>
    </w:pPr>
  </w:style>
  <w:style w:type="paragraph" w:styleId="Verzeichnis7">
    <w:name w:val="toc 7"/>
    <w:basedOn w:val="Standard"/>
    <w:next w:val="Standard"/>
    <w:semiHidden/>
    <w:rsid w:val="00670612"/>
    <w:pPr>
      <w:tabs>
        <w:tab w:val="right" w:leader="dot" w:pos="8505"/>
      </w:tabs>
      <w:ind w:left="1200"/>
    </w:pPr>
  </w:style>
  <w:style w:type="paragraph" w:styleId="Verzeichnis8">
    <w:name w:val="toc 8"/>
    <w:basedOn w:val="Verzeichnis2"/>
    <w:next w:val="Standard"/>
    <w:semiHidden/>
    <w:rsid w:val="00670612"/>
  </w:style>
  <w:style w:type="paragraph" w:styleId="Verzeichnis9">
    <w:name w:val="toc 9"/>
    <w:basedOn w:val="Verzeichnis3"/>
    <w:next w:val="Standard"/>
    <w:semiHidden/>
    <w:rsid w:val="00670612"/>
    <w:pPr>
      <w:ind w:left="567"/>
    </w:pPr>
  </w:style>
  <w:style w:type="paragraph" w:customStyle="1" w:styleId="Subheading1">
    <w:name w:val="Subheading 1"/>
    <w:next w:val="BasicText"/>
    <w:rsid w:val="00670612"/>
    <w:pPr>
      <w:keepNext/>
      <w:spacing w:before="360" w:after="60" w:line="360" w:lineRule="auto"/>
    </w:pPr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Subheading2">
    <w:name w:val="Subheading 2"/>
    <w:basedOn w:val="Subheading1"/>
    <w:next w:val="BasicText"/>
    <w:rsid w:val="00670612"/>
    <w:pPr>
      <w:spacing w:before="240"/>
    </w:pPr>
    <w:rPr>
      <w:i w:val="0"/>
    </w:rPr>
  </w:style>
  <w:style w:type="character" w:customStyle="1" w:styleId="BasicTextZchn">
    <w:name w:val="Basic Text Zchn"/>
    <w:basedOn w:val="Absatzstandardschriftart"/>
    <w:link w:val="BasicText"/>
    <w:rsid w:val="00FC02FE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B15B6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B15B6"/>
    <w:rPr>
      <w:rFonts w:ascii="Tahoma" w:eastAsia="Times New Roman" w:hAnsi="Tahoma" w:cs="Tahoma"/>
      <w:sz w:val="16"/>
      <w:szCs w:val="16"/>
      <w:lang w:eastAsia="de-DE"/>
    </w:rPr>
  </w:style>
  <w:style w:type="paragraph" w:styleId="KeinLeerraum">
    <w:name w:val="No Spacing"/>
    <w:link w:val="KeinLeerraumZeichen"/>
    <w:uiPriority w:val="1"/>
    <w:qFormat/>
    <w:rsid w:val="00F86347"/>
    <w:pPr>
      <w:spacing w:after="0" w:line="240" w:lineRule="auto"/>
    </w:pPr>
    <w:rPr>
      <w:rFonts w:eastAsiaTheme="minorEastAsia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F86347"/>
    <w:rPr>
      <w:rFonts w:eastAsiaTheme="minorEastAsia"/>
    </w:rPr>
  </w:style>
  <w:style w:type="paragraph" w:styleId="Titel">
    <w:name w:val="Title"/>
    <w:basedOn w:val="Standard"/>
    <w:next w:val="Standard"/>
    <w:link w:val="TitelZeichen"/>
    <w:uiPriority w:val="10"/>
    <w:rsid w:val="003E50DB"/>
    <w:pPr>
      <w:spacing w:line="320" w:lineRule="atLeast"/>
      <w:jc w:val="center"/>
    </w:pPr>
    <w:rPr>
      <w:b/>
      <w:sz w:val="32"/>
    </w:rPr>
  </w:style>
  <w:style w:type="character" w:customStyle="1" w:styleId="BasicTextCenteredZchn">
    <w:name w:val="Basic Text (Centered) Zchn"/>
    <w:basedOn w:val="BasicTextZchn"/>
    <w:link w:val="BasicTextCentered"/>
    <w:rsid w:val="008C08AD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TitelZeichen">
    <w:name w:val="Titel Zeichen"/>
    <w:basedOn w:val="Absatzstandardschriftart"/>
    <w:link w:val="Titel"/>
    <w:uiPriority w:val="10"/>
    <w:rsid w:val="003E50DB"/>
    <w:rPr>
      <w:rFonts w:ascii="Times New Roman" w:eastAsia="Times New Roman" w:hAnsi="Times New Roman" w:cs="Times New Roman"/>
      <w:b/>
      <w:sz w:val="32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/>
    <w:lsdException w:name="Default Paragraph Fon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sid w:val="00A25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next w:val="BasicText"/>
    <w:link w:val="berschrift1Zeichen"/>
    <w:qFormat/>
    <w:rsid w:val="00FC02FE"/>
    <w:pPr>
      <w:keepNext/>
      <w:keepLines/>
      <w:pageBreakBefore/>
      <w:numPr>
        <w:numId w:val="10"/>
      </w:numPr>
      <w:spacing w:after="160" w:line="36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  <w:style w:type="paragraph" w:styleId="berschrift2">
    <w:name w:val="heading 2"/>
    <w:basedOn w:val="berschrift1"/>
    <w:next w:val="BasicText"/>
    <w:link w:val="berschrift2Zeichen"/>
    <w:qFormat/>
    <w:rsid w:val="00670612"/>
    <w:pPr>
      <w:pageBreakBefore w:val="0"/>
      <w:numPr>
        <w:ilvl w:val="1"/>
      </w:numPr>
      <w:spacing w:before="320"/>
      <w:outlineLvl w:val="1"/>
    </w:pPr>
    <w:rPr>
      <w:sz w:val="24"/>
    </w:rPr>
  </w:style>
  <w:style w:type="paragraph" w:styleId="berschrift3">
    <w:name w:val="heading 3"/>
    <w:basedOn w:val="berschrift2"/>
    <w:next w:val="BasicText"/>
    <w:link w:val="berschrift3Zeichen"/>
    <w:qFormat/>
    <w:rsid w:val="00670612"/>
    <w:pPr>
      <w:numPr>
        <w:ilvl w:val="2"/>
      </w:numPr>
      <w:outlineLvl w:val="2"/>
    </w:pPr>
  </w:style>
  <w:style w:type="paragraph" w:styleId="berschrift4">
    <w:name w:val="heading 4"/>
    <w:basedOn w:val="berschrift3"/>
    <w:next w:val="BasicText"/>
    <w:link w:val="berschrift4Zeichen"/>
    <w:qFormat/>
    <w:rsid w:val="00670612"/>
    <w:pPr>
      <w:numPr>
        <w:ilvl w:val="3"/>
      </w:numPr>
      <w:outlineLvl w:val="3"/>
    </w:pPr>
    <w:rPr>
      <w:szCs w:val="24"/>
    </w:rPr>
  </w:style>
  <w:style w:type="paragraph" w:styleId="berschrift5">
    <w:name w:val="heading 5"/>
    <w:basedOn w:val="berschrift4"/>
    <w:next w:val="BasicText"/>
    <w:link w:val="berschrift5Zeichen"/>
    <w:qFormat/>
    <w:rsid w:val="00670612"/>
    <w:pPr>
      <w:numPr>
        <w:ilvl w:val="4"/>
      </w:numPr>
      <w:spacing w:before="160"/>
      <w:outlineLvl w:val="4"/>
    </w:pPr>
    <w:rPr>
      <w:b w:val="0"/>
    </w:rPr>
  </w:style>
  <w:style w:type="paragraph" w:styleId="berschrift6">
    <w:name w:val="heading 6"/>
    <w:basedOn w:val="Standard"/>
    <w:next w:val="Standard"/>
    <w:link w:val="berschrift6Zeichen"/>
    <w:qFormat/>
    <w:rsid w:val="00670612"/>
    <w:pPr>
      <w:numPr>
        <w:ilvl w:val="5"/>
        <w:numId w:val="10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link w:val="berschrift7Zeichen"/>
    <w:qFormat/>
    <w:rsid w:val="00670612"/>
    <w:pPr>
      <w:numPr>
        <w:ilvl w:val="6"/>
        <w:numId w:val="10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berschrift2"/>
    <w:next w:val="BasicText"/>
    <w:link w:val="berschrift8Zeichen"/>
    <w:qFormat/>
    <w:rsid w:val="00670612"/>
    <w:pPr>
      <w:numPr>
        <w:ilvl w:val="7"/>
      </w:numPr>
      <w:outlineLvl w:val="7"/>
    </w:pPr>
  </w:style>
  <w:style w:type="paragraph" w:styleId="berschrift9">
    <w:name w:val="heading 9"/>
    <w:basedOn w:val="berschrift3"/>
    <w:next w:val="BasicText"/>
    <w:link w:val="berschrift9Zeichen"/>
    <w:qFormat/>
    <w:rsid w:val="00670612"/>
    <w:pPr>
      <w:numPr>
        <w:ilvl w:val="8"/>
      </w:numPr>
      <w:outlineLvl w:val="8"/>
    </w:p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next w:val="Standard"/>
    <w:semiHidden/>
    <w:rsid w:val="00670612"/>
    <w:pPr>
      <w:tabs>
        <w:tab w:val="right" w:leader="dot" w:pos="8505"/>
      </w:tabs>
      <w:spacing w:before="100" w:after="0" w:line="240" w:lineRule="auto"/>
      <w:ind w:left="1134" w:hanging="1134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schriftung">
    <w:name w:val="caption"/>
    <w:next w:val="BasicText"/>
    <w:uiPriority w:val="1"/>
    <w:qFormat/>
    <w:rsid w:val="00670612"/>
    <w:pPr>
      <w:spacing w:before="120" w:after="120" w:line="360" w:lineRule="auto"/>
      <w:ind w:left="1418" w:hanging="1418"/>
    </w:pPr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eichen"/>
    <w:semiHidden/>
    <w:rsid w:val="00670612"/>
    <w:pPr>
      <w:shd w:val="clear" w:color="auto" w:fill="000080"/>
    </w:pPr>
    <w:rPr>
      <w:rFonts w:ascii="Tahoma" w:hAnsi="Tahoma"/>
    </w:rPr>
  </w:style>
  <w:style w:type="character" w:customStyle="1" w:styleId="DokumentstrukturZeichen">
    <w:name w:val="Dokumentstruktur Zeichen"/>
    <w:basedOn w:val="Absatzstandardschriftart"/>
    <w:link w:val="Dokumentstruktur"/>
    <w:semiHidden/>
    <w:rsid w:val="00670612"/>
    <w:rPr>
      <w:rFonts w:ascii="Tahoma" w:eastAsia="Times New Roman" w:hAnsi="Tahoma" w:cs="Times New Roman"/>
      <w:sz w:val="20"/>
      <w:szCs w:val="20"/>
      <w:shd w:val="clear" w:color="auto" w:fill="000080"/>
      <w:lang w:eastAsia="de-DE"/>
    </w:rPr>
  </w:style>
  <w:style w:type="paragraph" w:styleId="Funotentext">
    <w:name w:val="footnote text"/>
    <w:link w:val="FunotentextZeichen"/>
    <w:semiHidden/>
    <w:rsid w:val="00670612"/>
    <w:pPr>
      <w:keepLines/>
      <w:spacing w:after="0" w:line="240" w:lineRule="auto"/>
      <w:ind w:left="425" w:hanging="425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eichen">
    <w:name w:val="Fußnotentext Zeichen"/>
    <w:basedOn w:val="Absatzstandardschriftart"/>
    <w:link w:val="Funotentext"/>
    <w:semiHidden/>
    <w:rsid w:val="00670612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standardschriftart"/>
    <w:semiHidden/>
    <w:rsid w:val="00670612"/>
    <w:rPr>
      <w:sz w:val="20"/>
      <w:vertAlign w:val="superscript"/>
    </w:rPr>
  </w:style>
  <w:style w:type="paragraph" w:styleId="Fuzeile">
    <w:name w:val="footer"/>
    <w:link w:val="FuzeileZeichen"/>
    <w:uiPriority w:val="1"/>
    <w:rsid w:val="0067061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zeileZeichen">
    <w:name w:val="Fußzeile Zeichen"/>
    <w:basedOn w:val="Absatzstandardschriftart"/>
    <w:link w:val="Fuzeile"/>
    <w:uiPriority w:val="1"/>
    <w:rsid w:val="00A25F2B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BasicText">
    <w:name w:val="Basic Text"/>
    <w:link w:val="BasicTextZchn"/>
    <w:rsid w:val="00FC02FE"/>
    <w:pPr>
      <w:spacing w:after="240" w:line="360" w:lineRule="atLeast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customStyle="1" w:styleId="Image">
    <w:name w:val="Image"/>
    <w:basedOn w:val="BasicText"/>
    <w:next w:val="ImageSource"/>
    <w:rsid w:val="00670612"/>
    <w:pPr>
      <w:keepNext/>
      <w:spacing w:after="60" w:line="240" w:lineRule="auto"/>
      <w:jc w:val="left"/>
    </w:pPr>
  </w:style>
  <w:style w:type="paragraph" w:customStyle="1" w:styleId="ImageSource">
    <w:name w:val="Image Source"/>
    <w:basedOn w:val="BasicText"/>
    <w:next w:val="Beschriftung"/>
    <w:rsid w:val="00670612"/>
    <w:pPr>
      <w:keepNext/>
      <w:spacing w:after="0" w:line="240" w:lineRule="auto"/>
      <w:jc w:val="right"/>
    </w:pPr>
  </w:style>
  <w:style w:type="paragraph" w:customStyle="1" w:styleId="BasicTextList">
    <w:name w:val="Basic Text (List)"/>
    <w:basedOn w:val="BasicText"/>
    <w:rsid w:val="00670612"/>
    <w:pPr>
      <w:numPr>
        <w:numId w:val="1"/>
      </w:numPr>
    </w:pPr>
  </w:style>
  <w:style w:type="paragraph" w:customStyle="1" w:styleId="BasicTextIndentation">
    <w:name w:val="Basic Text (Indentation)"/>
    <w:basedOn w:val="BasicText"/>
    <w:rsid w:val="00670612"/>
    <w:pPr>
      <w:spacing w:after="0" w:line="240" w:lineRule="auto"/>
      <w:ind w:left="1701" w:hanging="1701"/>
      <w:jc w:val="left"/>
    </w:pPr>
  </w:style>
  <w:style w:type="paragraph" w:customStyle="1" w:styleId="BasicTextNumberedList">
    <w:name w:val="Basic Text (Numbered List)"/>
    <w:basedOn w:val="BasicTextList"/>
    <w:rsid w:val="00353DA1"/>
    <w:pPr>
      <w:numPr>
        <w:numId w:val="21"/>
      </w:numPr>
      <w:ind w:left="357" w:hanging="357"/>
    </w:pPr>
  </w:style>
  <w:style w:type="paragraph" w:customStyle="1" w:styleId="BasicTextSQL">
    <w:name w:val="Basic Text (SQL)"/>
    <w:basedOn w:val="BasicText"/>
    <w:rsid w:val="00670612"/>
    <w:pPr>
      <w:tabs>
        <w:tab w:val="left" w:pos="1134"/>
      </w:tabs>
      <w:spacing w:after="0"/>
      <w:ind w:left="1134" w:hanging="1134"/>
      <w:jc w:val="left"/>
    </w:pPr>
    <w:rPr>
      <w:rFonts w:ascii="Courier New" w:hAnsi="Courier New"/>
    </w:rPr>
  </w:style>
  <w:style w:type="paragraph" w:customStyle="1" w:styleId="BasicTextTable">
    <w:name w:val="Basic Text (Table)"/>
    <w:basedOn w:val="BasicText"/>
    <w:rsid w:val="00670612"/>
    <w:pPr>
      <w:keepNext/>
      <w:spacing w:after="0" w:line="240" w:lineRule="atLeast"/>
      <w:jc w:val="left"/>
    </w:pPr>
    <w:rPr>
      <w:sz w:val="20"/>
    </w:rPr>
  </w:style>
  <w:style w:type="character" w:customStyle="1" w:styleId="berschrift1Zeichen">
    <w:name w:val="Überschrift 1 Zeichen"/>
    <w:basedOn w:val="Absatzstandardschriftart"/>
    <w:link w:val="berschrift1"/>
    <w:rsid w:val="00FC02FE"/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  <w:style w:type="paragraph" w:customStyle="1" w:styleId="BasicTextHeading1look-alike">
    <w:name w:val="Basic Text (Heading1 look-alike)"/>
    <w:basedOn w:val="berschrift1"/>
    <w:next w:val="BasicText"/>
    <w:rsid w:val="00670612"/>
    <w:pPr>
      <w:outlineLvl w:val="9"/>
    </w:pPr>
  </w:style>
  <w:style w:type="paragraph" w:customStyle="1" w:styleId="BasicTextCentered">
    <w:name w:val="Basic Text (Centered)"/>
    <w:basedOn w:val="BasicText"/>
    <w:link w:val="BasicTextCenteredZchn"/>
    <w:rsid w:val="00670612"/>
    <w:pPr>
      <w:spacing w:after="0" w:line="320" w:lineRule="atLeast"/>
      <w:jc w:val="center"/>
    </w:pPr>
  </w:style>
  <w:style w:type="character" w:customStyle="1" w:styleId="BasicCharCourier">
    <w:name w:val="Basic Char. (Courier)"/>
    <w:rsid w:val="00670612"/>
    <w:rPr>
      <w:rFonts w:ascii="Courier New" w:hAnsi="Courier New"/>
      <w:sz w:val="24"/>
    </w:rPr>
  </w:style>
  <w:style w:type="character" w:customStyle="1" w:styleId="BasicCharEN">
    <w:name w:val="Basic Char. (EN)"/>
    <w:rsid w:val="00670612"/>
    <w:rPr>
      <w:noProof w:val="0"/>
      <w:lang w:val="en-GB"/>
    </w:rPr>
  </w:style>
  <w:style w:type="character" w:customStyle="1" w:styleId="BasicCharBold">
    <w:name w:val="Basic Char. (Bold)"/>
    <w:rsid w:val="00670612"/>
    <w:rPr>
      <w:b/>
    </w:rPr>
  </w:style>
  <w:style w:type="character" w:customStyle="1" w:styleId="BasicCharFR">
    <w:name w:val="Basic Char. (FR)"/>
    <w:rsid w:val="00670612"/>
    <w:rPr>
      <w:noProof w:val="0"/>
      <w:lang w:val="fr-FR"/>
    </w:rPr>
  </w:style>
  <w:style w:type="character" w:customStyle="1" w:styleId="BasicCharSuperscript">
    <w:name w:val="Basic Char. (Superscript)"/>
    <w:basedOn w:val="Absatzstandardschriftart"/>
    <w:rsid w:val="00670612"/>
    <w:rPr>
      <w:vertAlign w:val="superscript"/>
    </w:rPr>
  </w:style>
  <w:style w:type="character" w:customStyle="1" w:styleId="BasicCharSmallCapitals">
    <w:name w:val="Basic Char. (Small Capitals)"/>
    <w:rsid w:val="003444AF"/>
    <w:rPr>
      <w:smallCaps/>
      <w:noProof/>
      <w:lang w:val="de-DE"/>
    </w:rPr>
  </w:style>
  <w:style w:type="character" w:customStyle="1" w:styleId="BasicCharNoLanguage">
    <w:name w:val="Basic Char. (No Language)"/>
    <w:rsid w:val="00670612"/>
    <w:rPr>
      <w:noProof/>
    </w:rPr>
  </w:style>
  <w:style w:type="character" w:customStyle="1" w:styleId="BasicCharItalic">
    <w:name w:val="Basic Char. (Italic)"/>
    <w:rsid w:val="00670612"/>
    <w:rPr>
      <w:i/>
    </w:rPr>
  </w:style>
  <w:style w:type="character" w:customStyle="1" w:styleId="BasicCharSubscript">
    <w:name w:val="Basic Char. (Subscript)"/>
    <w:basedOn w:val="Absatzstandardschriftart"/>
    <w:rsid w:val="00670612"/>
    <w:rPr>
      <w:vertAlign w:val="subscript"/>
    </w:rPr>
  </w:style>
  <w:style w:type="character" w:customStyle="1" w:styleId="BasicCharUnderlined">
    <w:name w:val="Basic Char. (Underlined)"/>
    <w:basedOn w:val="Absatzstandardschriftart"/>
    <w:rsid w:val="00670612"/>
    <w:rPr>
      <w:u w:val="single"/>
    </w:rPr>
  </w:style>
  <w:style w:type="character" w:styleId="Link">
    <w:name w:val="Hyperlink"/>
    <w:basedOn w:val="Absatzstandardschriftart"/>
    <w:uiPriority w:val="99"/>
    <w:rsid w:val="00670612"/>
    <w:rPr>
      <w:color w:val="0000FF"/>
      <w:u w:val="single"/>
    </w:rPr>
  </w:style>
  <w:style w:type="paragraph" w:styleId="Index1">
    <w:name w:val="index 1"/>
    <w:next w:val="Index2"/>
    <w:semiHidden/>
    <w:rsid w:val="00670612"/>
    <w:pPr>
      <w:tabs>
        <w:tab w:val="right" w:leader="dot" w:pos="4034"/>
      </w:tabs>
      <w:spacing w:after="0" w:line="240" w:lineRule="auto"/>
      <w:ind w:left="200" w:hanging="200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Index2">
    <w:name w:val="index 2"/>
    <w:basedOn w:val="Standard"/>
    <w:next w:val="Standard"/>
    <w:semiHidden/>
    <w:rsid w:val="00670612"/>
    <w:pPr>
      <w:tabs>
        <w:tab w:val="right" w:leader="dot" w:pos="4034"/>
      </w:tabs>
      <w:ind w:left="400" w:hanging="200"/>
    </w:pPr>
  </w:style>
  <w:style w:type="paragraph" w:styleId="Index3">
    <w:name w:val="index 3"/>
    <w:basedOn w:val="Standard"/>
    <w:next w:val="Standard"/>
    <w:semiHidden/>
    <w:rsid w:val="00670612"/>
    <w:pPr>
      <w:tabs>
        <w:tab w:val="right" w:leader="dot" w:pos="4034"/>
      </w:tabs>
      <w:ind w:left="600" w:hanging="200"/>
    </w:pPr>
  </w:style>
  <w:style w:type="paragraph" w:styleId="Index4">
    <w:name w:val="index 4"/>
    <w:basedOn w:val="Standard"/>
    <w:next w:val="Standard"/>
    <w:semiHidden/>
    <w:rsid w:val="00670612"/>
    <w:pPr>
      <w:tabs>
        <w:tab w:val="right" w:leader="dot" w:pos="4034"/>
      </w:tabs>
      <w:ind w:left="800" w:hanging="200"/>
    </w:pPr>
  </w:style>
  <w:style w:type="paragraph" w:styleId="Index5">
    <w:name w:val="index 5"/>
    <w:basedOn w:val="Standard"/>
    <w:next w:val="Standard"/>
    <w:semiHidden/>
    <w:rsid w:val="00670612"/>
    <w:pPr>
      <w:tabs>
        <w:tab w:val="right" w:leader="dot" w:pos="4034"/>
      </w:tabs>
      <w:ind w:left="1000" w:hanging="200"/>
    </w:pPr>
  </w:style>
  <w:style w:type="paragraph" w:styleId="Index6">
    <w:name w:val="index 6"/>
    <w:basedOn w:val="Standard"/>
    <w:next w:val="Standard"/>
    <w:semiHidden/>
    <w:rsid w:val="00670612"/>
    <w:pPr>
      <w:tabs>
        <w:tab w:val="right" w:leader="dot" w:pos="4034"/>
      </w:tabs>
      <w:ind w:left="1200" w:hanging="200"/>
    </w:pPr>
  </w:style>
  <w:style w:type="paragraph" w:styleId="Index7">
    <w:name w:val="index 7"/>
    <w:basedOn w:val="Standard"/>
    <w:next w:val="Standard"/>
    <w:semiHidden/>
    <w:rsid w:val="00670612"/>
    <w:pPr>
      <w:tabs>
        <w:tab w:val="right" w:leader="dot" w:pos="4034"/>
      </w:tabs>
      <w:ind w:left="1400" w:hanging="200"/>
    </w:pPr>
  </w:style>
  <w:style w:type="paragraph" w:styleId="Index8">
    <w:name w:val="index 8"/>
    <w:basedOn w:val="Standard"/>
    <w:next w:val="Standard"/>
    <w:semiHidden/>
    <w:rsid w:val="00670612"/>
    <w:pPr>
      <w:tabs>
        <w:tab w:val="right" w:leader="dot" w:pos="4034"/>
      </w:tabs>
      <w:ind w:left="1600" w:hanging="200"/>
    </w:pPr>
  </w:style>
  <w:style w:type="paragraph" w:styleId="Index9">
    <w:name w:val="index 9"/>
    <w:basedOn w:val="Standard"/>
    <w:next w:val="Standard"/>
    <w:semiHidden/>
    <w:rsid w:val="00670612"/>
    <w:pPr>
      <w:tabs>
        <w:tab w:val="right" w:leader="dot" w:pos="4034"/>
      </w:tabs>
      <w:ind w:left="1800" w:hanging="200"/>
    </w:pPr>
  </w:style>
  <w:style w:type="paragraph" w:styleId="Indexberschrift">
    <w:name w:val="index heading"/>
    <w:basedOn w:val="Standard"/>
    <w:next w:val="Index1"/>
    <w:semiHidden/>
    <w:rsid w:val="00670612"/>
  </w:style>
  <w:style w:type="paragraph" w:styleId="Kopfzeile">
    <w:name w:val="header"/>
    <w:link w:val="KopfzeileZeichen"/>
    <w:rsid w:val="0067061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67061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LiteratureEntry">
    <w:name w:val="Literature Entry"/>
    <w:rsid w:val="00670612"/>
    <w:pPr>
      <w:spacing w:after="0" w:line="320" w:lineRule="atLeast"/>
      <w:ind w:left="851" w:hanging="851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Seitenzahl">
    <w:name w:val="page number"/>
    <w:basedOn w:val="Absatzstandardschriftart"/>
    <w:uiPriority w:val="1"/>
    <w:rsid w:val="00670612"/>
  </w:style>
  <w:style w:type="table" w:styleId="Tabellenraster">
    <w:name w:val="Table Grid"/>
    <w:basedOn w:val="NormaleTabelle"/>
    <w:rsid w:val="0067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Source">
    <w:name w:val="Table Source"/>
    <w:basedOn w:val="ImageSource"/>
    <w:next w:val="Beschriftung"/>
    <w:rsid w:val="00670612"/>
  </w:style>
  <w:style w:type="character" w:customStyle="1" w:styleId="berschrift2Zeichen">
    <w:name w:val="Überschrift 2 Zeichen"/>
    <w:basedOn w:val="Absatzstandardschriftart"/>
    <w:link w:val="berschrift2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670612"/>
    <w:rPr>
      <w:rFonts w:ascii="Times New Roman" w:eastAsia="Times New Roman" w:hAnsi="Times New Roman" w:cs="Times New Roman"/>
      <w:b/>
      <w:kern w:val="28"/>
      <w:sz w:val="24"/>
      <w:szCs w:val="24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670612"/>
    <w:rPr>
      <w:rFonts w:ascii="Times New Roman" w:eastAsia="Times New Roman" w:hAnsi="Times New Roman" w:cs="Times New Roman"/>
      <w:kern w:val="28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670612"/>
    <w:rPr>
      <w:rFonts w:ascii="Times New Roman" w:eastAsia="Times New Roman" w:hAnsi="Times New Roman" w:cs="Times New Roman"/>
      <w:i/>
      <w:szCs w:val="20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670612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670612"/>
    <w:rPr>
      <w:rFonts w:ascii="Times New Roman" w:eastAsia="Times New Roman" w:hAnsi="Times New Roman" w:cs="Times New Roman"/>
      <w:b/>
      <w:kern w:val="28"/>
      <w:sz w:val="24"/>
      <w:szCs w:val="20"/>
      <w:lang w:eastAsia="de-DE"/>
    </w:rPr>
  </w:style>
  <w:style w:type="paragraph" w:styleId="Verzeichnis1">
    <w:name w:val="toc 1"/>
    <w:next w:val="Verzeichnis2"/>
    <w:uiPriority w:val="39"/>
    <w:rsid w:val="00670612"/>
    <w:pPr>
      <w:keepNext/>
      <w:tabs>
        <w:tab w:val="right" w:leader="dot" w:pos="8505"/>
      </w:tabs>
      <w:spacing w:before="100" w:after="0" w:line="240" w:lineRule="auto"/>
      <w:ind w:left="284" w:hanging="284"/>
    </w:pPr>
    <w:rPr>
      <w:rFonts w:ascii="Times New Roman" w:eastAsia="Times New Roman" w:hAnsi="Times New Roman" w:cs="Times New Roman"/>
      <w:noProof/>
      <w:sz w:val="24"/>
      <w:szCs w:val="20"/>
      <w:lang w:eastAsia="de-DE"/>
    </w:rPr>
  </w:style>
  <w:style w:type="paragraph" w:styleId="Verzeichnis2">
    <w:name w:val="toc 2"/>
    <w:basedOn w:val="Verzeichnis1"/>
    <w:next w:val="Verzeichnis3"/>
    <w:uiPriority w:val="39"/>
    <w:rsid w:val="00670612"/>
    <w:pPr>
      <w:keepNext w:val="0"/>
      <w:spacing w:before="40"/>
      <w:ind w:left="709" w:hanging="425"/>
    </w:pPr>
  </w:style>
  <w:style w:type="paragraph" w:styleId="Verzeichnis3">
    <w:name w:val="toc 3"/>
    <w:basedOn w:val="Verzeichnis2"/>
    <w:next w:val="Verzeichnis4"/>
    <w:uiPriority w:val="39"/>
    <w:rsid w:val="00670612"/>
    <w:pPr>
      <w:spacing w:before="0"/>
      <w:ind w:left="1276" w:hanging="567"/>
    </w:pPr>
  </w:style>
  <w:style w:type="paragraph" w:styleId="Verzeichnis4">
    <w:name w:val="toc 4"/>
    <w:basedOn w:val="Verzeichnis3"/>
    <w:next w:val="Verzeichnis5"/>
    <w:semiHidden/>
    <w:rsid w:val="00670612"/>
    <w:pPr>
      <w:ind w:left="1985" w:hanging="709"/>
    </w:pPr>
  </w:style>
  <w:style w:type="paragraph" w:styleId="Verzeichnis5">
    <w:name w:val="toc 5"/>
    <w:basedOn w:val="Verzeichnis4"/>
    <w:next w:val="Verzeichnis6"/>
    <w:semiHidden/>
    <w:rsid w:val="00670612"/>
  </w:style>
  <w:style w:type="paragraph" w:styleId="Verzeichnis6">
    <w:name w:val="toc 6"/>
    <w:basedOn w:val="Standard"/>
    <w:next w:val="Standard"/>
    <w:semiHidden/>
    <w:rsid w:val="00670612"/>
    <w:pPr>
      <w:tabs>
        <w:tab w:val="right" w:leader="dot" w:pos="8505"/>
      </w:tabs>
      <w:ind w:left="1000"/>
    </w:pPr>
  </w:style>
  <w:style w:type="paragraph" w:styleId="Verzeichnis7">
    <w:name w:val="toc 7"/>
    <w:basedOn w:val="Standard"/>
    <w:next w:val="Standard"/>
    <w:semiHidden/>
    <w:rsid w:val="00670612"/>
    <w:pPr>
      <w:tabs>
        <w:tab w:val="right" w:leader="dot" w:pos="8505"/>
      </w:tabs>
      <w:ind w:left="1200"/>
    </w:pPr>
  </w:style>
  <w:style w:type="paragraph" w:styleId="Verzeichnis8">
    <w:name w:val="toc 8"/>
    <w:basedOn w:val="Verzeichnis2"/>
    <w:next w:val="Standard"/>
    <w:semiHidden/>
    <w:rsid w:val="00670612"/>
  </w:style>
  <w:style w:type="paragraph" w:styleId="Verzeichnis9">
    <w:name w:val="toc 9"/>
    <w:basedOn w:val="Verzeichnis3"/>
    <w:next w:val="Standard"/>
    <w:semiHidden/>
    <w:rsid w:val="00670612"/>
    <w:pPr>
      <w:ind w:left="567"/>
    </w:pPr>
  </w:style>
  <w:style w:type="paragraph" w:customStyle="1" w:styleId="Subheading1">
    <w:name w:val="Subheading 1"/>
    <w:next w:val="BasicText"/>
    <w:rsid w:val="00670612"/>
    <w:pPr>
      <w:keepNext/>
      <w:spacing w:before="360" w:after="60" w:line="360" w:lineRule="auto"/>
    </w:pPr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Subheading2">
    <w:name w:val="Subheading 2"/>
    <w:basedOn w:val="Subheading1"/>
    <w:next w:val="BasicText"/>
    <w:rsid w:val="00670612"/>
    <w:pPr>
      <w:spacing w:before="240"/>
    </w:pPr>
    <w:rPr>
      <w:i w:val="0"/>
    </w:rPr>
  </w:style>
  <w:style w:type="character" w:customStyle="1" w:styleId="BasicTextZchn">
    <w:name w:val="Basic Text Zchn"/>
    <w:basedOn w:val="Absatzstandardschriftart"/>
    <w:link w:val="BasicText"/>
    <w:rsid w:val="00FC02FE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B15B6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B15B6"/>
    <w:rPr>
      <w:rFonts w:ascii="Tahoma" w:eastAsia="Times New Roman" w:hAnsi="Tahoma" w:cs="Tahoma"/>
      <w:sz w:val="16"/>
      <w:szCs w:val="16"/>
      <w:lang w:eastAsia="de-DE"/>
    </w:rPr>
  </w:style>
  <w:style w:type="paragraph" w:styleId="KeinLeerraum">
    <w:name w:val="No Spacing"/>
    <w:link w:val="KeinLeerraumZeichen"/>
    <w:uiPriority w:val="1"/>
    <w:qFormat/>
    <w:rsid w:val="00F86347"/>
    <w:pPr>
      <w:spacing w:after="0" w:line="240" w:lineRule="auto"/>
    </w:pPr>
    <w:rPr>
      <w:rFonts w:eastAsiaTheme="minorEastAsia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F86347"/>
    <w:rPr>
      <w:rFonts w:eastAsiaTheme="minorEastAsia"/>
    </w:rPr>
  </w:style>
  <w:style w:type="paragraph" w:styleId="Titel">
    <w:name w:val="Title"/>
    <w:basedOn w:val="Standard"/>
    <w:next w:val="Standard"/>
    <w:link w:val="TitelZeichen"/>
    <w:uiPriority w:val="10"/>
    <w:rsid w:val="003E50DB"/>
    <w:pPr>
      <w:spacing w:line="320" w:lineRule="atLeast"/>
      <w:jc w:val="center"/>
    </w:pPr>
    <w:rPr>
      <w:b/>
      <w:sz w:val="32"/>
    </w:rPr>
  </w:style>
  <w:style w:type="character" w:customStyle="1" w:styleId="BasicTextCenteredZchn">
    <w:name w:val="Basic Text (Centered) Zchn"/>
    <w:basedOn w:val="BasicTextZchn"/>
    <w:link w:val="BasicTextCentered"/>
    <w:rsid w:val="008C08AD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TitelZeichen">
    <w:name w:val="Titel Zeichen"/>
    <w:basedOn w:val="Absatzstandardschriftart"/>
    <w:link w:val="Titel"/>
    <w:uiPriority w:val="10"/>
    <w:rsid w:val="003E50DB"/>
    <w:rPr>
      <w:rFonts w:ascii="Times New Roman" w:eastAsia="Times New Roman" w:hAnsi="Times New Roman" w:cs="Times New Roman"/>
      <w:b/>
      <w:sz w:val="32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Kitten:Users:jhoffjann:Documents:development:Bachelorarbeit:Vorlage%20-%20Abschlussarbeiten%20-%20imwi%20-%20v2.7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8EB88-B14A-C246-9259-7F4413FE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- Abschlussarbeiten - imwi - v2.7.dotm</Template>
  <TotalTime>0</TotalTime>
  <Pages>12</Pages>
  <Words>425</Words>
  <Characters>2679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Osnabrück</Company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Jannik Hoffjann</dc:creator>
  <cp:lastModifiedBy>Jannik Hoffjann</cp:lastModifiedBy>
  <cp:revision>2</cp:revision>
  <cp:lastPrinted>2011-04-20T09:18:00Z</cp:lastPrinted>
  <dcterms:created xsi:type="dcterms:W3CDTF">2014-09-08T18:15:00Z</dcterms:created>
  <dcterms:modified xsi:type="dcterms:W3CDTF">2014-09-25T09:14:00Z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</Properties>
</file>